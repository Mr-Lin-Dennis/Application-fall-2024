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5D6F5" w14:textId="77777777" w:rsidR="00C33CEC" w:rsidRDefault="004C7F73">
      <w:pPr>
        <w:rPr>
          <w:rFonts w:ascii="Times New Roman" w:hAnsi="Times New Roman" w:cs="Times New Roman"/>
          <w:sz w:val="24"/>
          <w:szCs w:val="24"/>
        </w:rPr>
      </w:pPr>
      <w:r>
        <w:rPr>
          <w:rFonts w:ascii="Times New Roman" w:hAnsi="Times New Roman" w:cs="Times New Roman"/>
          <w:sz w:val="24"/>
          <w:szCs w:val="24"/>
        </w:rPr>
        <w:t>Our team, competing in the Asian Final of the Space City Design Competition, reached a critical moment: we were only one step away from qualifying for the Global Final, as long as we won over the other three teams.</w:t>
      </w:r>
    </w:p>
    <w:p w14:paraId="42947415" w14:textId="77777777" w:rsidR="004C7F73" w:rsidRDefault="004C7F73">
      <w:pPr>
        <w:rPr>
          <w:rFonts w:ascii="Times New Roman" w:hAnsi="Times New Roman" w:cs="Times New Roman"/>
          <w:sz w:val="24"/>
          <w:szCs w:val="24"/>
        </w:rPr>
      </w:pPr>
    </w:p>
    <w:p w14:paraId="543625DD" w14:textId="77777777" w:rsidR="004C7F73" w:rsidRDefault="004C7F73">
      <w:pPr>
        <w:rPr>
          <w:rFonts w:ascii="Times New Roman" w:hAnsi="Times New Roman" w:cs="Times New Roman"/>
          <w:sz w:val="24"/>
          <w:szCs w:val="24"/>
        </w:rPr>
      </w:pPr>
      <w:r>
        <w:rPr>
          <w:rFonts w:ascii="Times New Roman" w:hAnsi="Times New Roman" w:cs="Times New Roman"/>
          <w:sz w:val="24"/>
          <w:szCs w:val="24"/>
        </w:rPr>
        <w:t xml:space="preserve">However, we were much closer to a team collapse than to success. </w:t>
      </w:r>
    </w:p>
    <w:p w14:paraId="3C578021" w14:textId="77777777" w:rsidR="004C7F73" w:rsidRDefault="004C7F73">
      <w:pPr>
        <w:rPr>
          <w:rFonts w:ascii="Times New Roman" w:hAnsi="Times New Roman" w:cs="Times New Roman"/>
          <w:sz w:val="24"/>
          <w:szCs w:val="24"/>
        </w:rPr>
      </w:pPr>
    </w:p>
    <w:p w14:paraId="03DB3A99" w14:textId="77777777" w:rsidR="004C7F73" w:rsidRDefault="004C7F73">
      <w:pPr>
        <w:rPr>
          <w:rFonts w:ascii="Times New Roman" w:hAnsi="Times New Roman" w:cs="Times New Roman"/>
          <w:sz w:val="24"/>
          <w:szCs w:val="24"/>
        </w:rPr>
      </w:pPr>
      <w:r>
        <w:rPr>
          <w:rFonts w:ascii="Times New Roman" w:hAnsi="Times New Roman" w:cs="Times New Roman"/>
          <w:sz w:val="24"/>
          <w:szCs w:val="24"/>
        </w:rPr>
        <w:t>“I’m fed up</w:t>
      </w:r>
      <w:r w:rsidR="00EC3BF0">
        <w:rPr>
          <w:rFonts w:ascii="Times New Roman" w:hAnsi="Times New Roman" w:cs="Times New Roman"/>
          <w:sz w:val="24"/>
          <w:szCs w:val="24"/>
        </w:rPr>
        <w:t>. I</w:t>
      </w:r>
      <w:r>
        <w:rPr>
          <w:rFonts w:ascii="Times New Roman" w:hAnsi="Times New Roman" w:cs="Times New Roman"/>
          <w:sz w:val="24"/>
          <w:szCs w:val="24"/>
        </w:rPr>
        <w:t xml:space="preserve">t’s all over now!” </w:t>
      </w:r>
      <w:r w:rsidR="00EC3BF0">
        <w:rPr>
          <w:rFonts w:ascii="Times New Roman" w:hAnsi="Times New Roman" w:cs="Times New Roman"/>
          <w:sz w:val="24"/>
          <w:szCs w:val="24"/>
        </w:rPr>
        <w:t xml:space="preserve">I </w:t>
      </w:r>
      <w:r w:rsidR="00EC3BF0">
        <w:rPr>
          <w:rFonts w:ascii="Times New Roman" w:hAnsi="Times New Roman" w:cs="Times New Roman" w:hint="eastAsia"/>
          <w:sz w:val="24"/>
          <w:szCs w:val="24"/>
        </w:rPr>
        <w:t>typ</w:t>
      </w:r>
      <w:r w:rsidR="00EC3BF0">
        <w:rPr>
          <w:rFonts w:ascii="Times New Roman" w:hAnsi="Times New Roman" w:cs="Times New Roman"/>
          <w:sz w:val="24"/>
          <w:szCs w:val="24"/>
        </w:rPr>
        <w:t xml:space="preserve">ed furiously in our family group chat, “I </w:t>
      </w:r>
      <w:r w:rsidR="00EC3BF0">
        <w:rPr>
          <w:rFonts w:ascii="Times New Roman" w:hAnsi="Times New Roman" w:cs="Times New Roman" w:hint="eastAsia"/>
          <w:sz w:val="24"/>
          <w:szCs w:val="24"/>
        </w:rPr>
        <w:t>have</w:t>
      </w:r>
      <w:r w:rsidR="00EC3BF0">
        <w:rPr>
          <w:rFonts w:ascii="Times New Roman" w:hAnsi="Times New Roman" w:cs="Times New Roman"/>
          <w:sz w:val="24"/>
          <w:szCs w:val="24"/>
        </w:rPr>
        <w:t xml:space="preserve"> been working so hard for this, but now it’s all ruined!” It was 1 a.m., and I was in New Delhi, nearly 4,000 kilometers away from home. As I looked around, there was no one but me in the meeting room, struggling to pull through the challenging task. Immersed in mixed feelings of frustration and anxiety, fragments of my past years rose before me.</w:t>
      </w:r>
    </w:p>
    <w:p w14:paraId="0C63B370" w14:textId="77777777" w:rsidR="00EC3BF0" w:rsidRDefault="00EC3BF0">
      <w:pPr>
        <w:rPr>
          <w:rFonts w:ascii="Times New Roman" w:hAnsi="Times New Roman" w:cs="Times New Roman"/>
          <w:sz w:val="24"/>
          <w:szCs w:val="24"/>
        </w:rPr>
      </w:pPr>
    </w:p>
    <w:p w14:paraId="67E77779" w14:textId="26AF7338" w:rsidR="00EC3BF0" w:rsidRDefault="00EC3BF0">
      <w:pPr>
        <w:rPr>
          <w:rFonts w:ascii="Times New Roman" w:hAnsi="Times New Roman" w:cs="Times New Roman"/>
          <w:sz w:val="24"/>
          <w:szCs w:val="24"/>
        </w:rPr>
      </w:pPr>
      <w:r>
        <w:rPr>
          <w:rFonts w:ascii="Times New Roman" w:hAnsi="Times New Roman" w:cs="Times New Roman"/>
          <w:sz w:val="24"/>
          <w:szCs w:val="24"/>
        </w:rPr>
        <w:t xml:space="preserve">Similar </w:t>
      </w:r>
      <w:r>
        <w:rPr>
          <w:rFonts w:ascii="Times New Roman" w:hAnsi="Times New Roman" w:cs="Times New Roman" w:hint="eastAsia"/>
          <w:sz w:val="24"/>
          <w:szCs w:val="24"/>
        </w:rPr>
        <w:t>st</w:t>
      </w:r>
      <w:r>
        <w:rPr>
          <w:rFonts w:ascii="Times New Roman" w:hAnsi="Times New Roman" w:cs="Times New Roman"/>
          <w:sz w:val="24"/>
          <w:szCs w:val="24"/>
        </w:rPr>
        <w:t>ress and negative emotions have haunted me ever since I entered junior high school. J</w:t>
      </w:r>
      <w:r>
        <w:rPr>
          <w:rFonts w:ascii="Times New Roman" w:hAnsi="Times New Roman" w:cs="Times New Roman" w:hint="eastAsia"/>
          <w:sz w:val="24"/>
          <w:szCs w:val="24"/>
        </w:rPr>
        <w:t>oining</w:t>
      </w:r>
      <w:r>
        <w:rPr>
          <w:rFonts w:ascii="Times New Roman" w:hAnsi="Times New Roman" w:cs="Times New Roman"/>
          <w:sz w:val="24"/>
          <w:szCs w:val="24"/>
        </w:rPr>
        <w:t xml:space="preserve"> the best class in the grade, my everyday life has been packed with endless classes, assignments, and tests. Throughout the years, I </w:t>
      </w:r>
      <w:r>
        <w:rPr>
          <w:rFonts w:ascii="Times New Roman" w:hAnsi="Times New Roman" w:cs="Times New Roman" w:hint="eastAsia"/>
          <w:sz w:val="24"/>
          <w:szCs w:val="24"/>
        </w:rPr>
        <w:t>hav</w:t>
      </w:r>
      <w:r>
        <w:rPr>
          <w:rFonts w:ascii="Times New Roman" w:hAnsi="Times New Roman" w:cs="Times New Roman"/>
          <w:sz w:val="24"/>
          <w:szCs w:val="24"/>
        </w:rPr>
        <w:t xml:space="preserve">e </w:t>
      </w:r>
      <w:del w:id="0" w:author="Leshanta Roop" w:date="2023-11-01T09:57:00Z">
        <w:r w:rsidDel="004A02BB">
          <w:rPr>
            <w:rFonts w:ascii="Times New Roman" w:hAnsi="Times New Roman" w:cs="Times New Roman"/>
            <w:sz w:val="24"/>
            <w:szCs w:val="24"/>
          </w:rPr>
          <w:delText xml:space="preserve">been </w:delText>
        </w:r>
      </w:del>
      <w:ins w:id="1" w:author="Leshanta Roop" w:date="2023-11-01T09:57:00Z">
        <w:r w:rsidR="004A02BB">
          <w:rPr>
            <w:rFonts w:ascii="Times New Roman" w:hAnsi="Times New Roman" w:cs="Times New Roman"/>
            <w:sz w:val="24"/>
            <w:szCs w:val="24"/>
          </w:rPr>
          <w:t>become</w:t>
        </w:r>
        <w:r w:rsidR="004A02BB">
          <w:rPr>
            <w:rFonts w:ascii="Times New Roman" w:hAnsi="Times New Roman" w:cs="Times New Roman"/>
            <w:sz w:val="24"/>
            <w:szCs w:val="24"/>
          </w:rPr>
          <w:t xml:space="preserve"> </w:t>
        </w:r>
      </w:ins>
      <w:r>
        <w:rPr>
          <w:rFonts w:ascii="Times New Roman" w:hAnsi="Times New Roman" w:cs="Times New Roman"/>
          <w:sz w:val="24"/>
          <w:szCs w:val="24"/>
        </w:rPr>
        <w:t xml:space="preserve">used to setting other people’s expectations, including my parents and teachers, as my “beacon.” The never-ending pursuit of good grades gradually transformed into an insatiable craving for external </w:t>
      </w:r>
      <w:r>
        <w:rPr>
          <w:rFonts w:ascii="Times New Roman" w:hAnsi="Times New Roman" w:cs="Times New Roman" w:hint="eastAsia"/>
          <w:sz w:val="24"/>
          <w:szCs w:val="24"/>
        </w:rPr>
        <w:t>recog</w:t>
      </w:r>
      <w:r>
        <w:rPr>
          <w:rFonts w:ascii="Times New Roman" w:hAnsi="Times New Roman" w:cs="Times New Roman"/>
          <w:sz w:val="24"/>
          <w:szCs w:val="24"/>
        </w:rPr>
        <w:t>nition. However, all the contest certificates, excellent exam scores, and others’ compliments only masked a profound inward emptiness: What do I truly want to do? What is my purpose in life? Why do I feel so tense and unmotivated?</w:t>
      </w:r>
    </w:p>
    <w:p w14:paraId="35DF481B" w14:textId="77777777" w:rsidR="00EC3BF0" w:rsidRDefault="00EC3BF0">
      <w:pPr>
        <w:rPr>
          <w:rFonts w:ascii="Times New Roman" w:hAnsi="Times New Roman" w:cs="Times New Roman"/>
          <w:sz w:val="24"/>
          <w:szCs w:val="24"/>
        </w:rPr>
      </w:pPr>
    </w:p>
    <w:p w14:paraId="51DE03E8" w14:textId="7303A563" w:rsidR="00EC3BF0" w:rsidRDefault="00EC3BF0">
      <w:pPr>
        <w:rPr>
          <w:rFonts w:ascii="Times New Roman" w:hAnsi="Times New Roman" w:cs="Times New Roman"/>
          <w:sz w:val="24"/>
          <w:szCs w:val="24"/>
        </w:rPr>
      </w:pPr>
      <w:r>
        <w:rPr>
          <w:rFonts w:ascii="Times New Roman" w:hAnsi="Times New Roman" w:cs="Times New Roman"/>
          <w:sz w:val="24"/>
          <w:szCs w:val="24"/>
        </w:rPr>
        <w:t xml:space="preserve">Then came the </w:t>
      </w:r>
      <w:del w:id="2" w:author="Leshanta Roop" w:date="2023-11-01T10:00:00Z">
        <w:r w:rsidDel="004A02BB">
          <w:rPr>
            <w:rFonts w:ascii="Times New Roman" w:hAnsi="Times New Roman" w:cs="Times New Roman"/>
            <w:sz w:val="24"/>
            <w:szCs w:val="24"/>
          </w:rPr>
          <w:delText xml:space="preserve">transforming moment of </w:delText>
        </w:r>
      </w:del>
      <w:ins w:id="3" w:author="Leshanta Roop" w:date="2023-11-01T10:00:00Z">
        <w:r w:rsidR="004A02BB">
          <w:rPr>
            <w:rFonts w:ascii="Times New Roman" w:hAnsi="Times New Roman" w:cs="Times New Roman"/>
            <w:sz w:val="24"/>
            <w:szCs w:val="24"/>
          </w:rPr>
          <w:t xml:space="preserve">transformative </w:t>
        </w:r>
      </w:ins>
      <w:r>
        <w:rPr>
          <w:rFonts w:ascii="Times New Roman" w:hAnsi="Times New Roman" w:cs="Times New Roman"/>
          <w:sz w:val="24"/>
          <w:szCs w:val="24"/>
        </w:rPr>
        <w:t xml:space="preserve">epiphany when I participated in the Space City Design Competition. </w:t>
      </w:r>
      <w:del w:id="4" w:author="Leshanta Roop" w:date="2023-11-01T10:01:00Z">
        <w:r w:rsidDel="004A02BB">
          <w:rPr>
            <w:rFonts w:ascii="Times New Roman" w:hAnsi="Times New Roman" w:cs="Times New Roman"/>
            <w:sz w:val="24"/>
            <w:szCs w:val="24"/>
          </w:rPr>
          <w:delText>Right at the instant of signing up</w:delText>
        </w:r>
      </w:del>
      <w:ins w:id="5" w:author="Leshanta Roop" w:date="2023-11-01T10:01:00Z">
        <w:r w:rsidR="004A02BB">
          <w:rPr>
            <w:rFonts w:ascii="Times New Roman" w:hAnsi="Times New Roman" w:cs="Times New Roman"/>
            <w:sz w:val="24"/>
            <w:szCs w:val="24"/>
          </w:rPr>
          <w:t xml:space="preserve"> </w:t>
        </w:r>
      </w:ins>
      <w:ins w:id="6" w:author="Leshanta Roop" w:date="2023-11-01T10:05:00Z">
        <w:r w:rsidR="004A02BB">
          <w:rPr>
            <w:rFonts w:ascii="Times New Roman" w:hAnsi="Times New Roman" w:cs="Times New Roman"/>
            <w:sz w:val="24"/>
            <w:szCs w:val="24"/>
          </w:rPr>
          <w:t>Instantly, when</w:t>
        </w:r>
      </w:ins>
      <w:ins w:id="7" w:author="Leshanta Roop" w:date="2023-11-01T10:01:00Z">
        <w:r w:rsidR="004A02BB">
          <w:rPr>
            <w:rFonts w:ascii="Times New Roman" w:hAnsi="Times New Roman" w:cs="Times New Roman"/>
            <w:sz w:val="24"/>
            <w:szCs w:val="24"/>
          </w:rPr>
          <w:t xml:space="preserve"> I signed up</w:t>
        </w:r>
      </w:ins>
      <w:r>
        <w:rPr>
          <w:rFonts w:ascii="Times New Roman" w:hAnsi="Times New Roman" w:cs="Times New Roman"/>
          <w:sz w:val="24"/>
          <w:szCs w:val="24"/>
        </w:rPr>
        <w:t xml:space="preserve"> for this competition, I felt unprecedented excitement while picturing myself bringing my creative ideas of constructing a space city to life. It was the first time I put aside my regular coursework and engaged in a hands-on experience out of </w:t>
      </w:r>
      <w:del w:id="8" w:author="Leshanta Roop" w:date="2023-11-01T10:03:00Z">
        <w:r w:rsidDel="004A02BB">
          <w:rPr>
            <w:rFonts w:ascii="Times New Roman" w:hAnsi="Times New Roman" w:cs="Times New Roman"/>
            <w:sz w:val="24"/>
            <w:szCs w:val="24"/>
          </w:rPr>
          <w:delText xml:space="preserve">my </w:delText>
        </w:r>
      </w:del>
      <w:r>
        <w:rPr>
          <w:rFonts w:ascii="Times New Roman" w:hAnsi="Times New Roman" w:cs="Times New Roman"/>
          <w:sz w:val="24"/>
          <w:szCs w:val="24"/>
        </w:rPr>
        <w:t xml:space="preserve">pure interest. </w:t>
      </w:r>
      <w:r>
        <w:rPr>
          <w:rFonts w:ascii="Times New Roman" w:hAnsi="Times New Roman" w:cs="Times New Roman" w:hint="eastAsia"/>
          <w:sz w:val="24"/>
          <w:szCs w:val="24"/>
        </w:rPr>
        <w:t>U</w:t>
      </w:r>
      <w:r>
        <w:rPr>
          <w:rFonts w:ascii="Times New Roman" w:hAnsi="Times New Roman" w:cs="Times New Roman"/>
          <w:sz w:val="24"/>
          <w:szCs w:val="24"/>
        </w:rPr>
        <w:t xml:space="preserve">ntil today, I can still vividly recall the thrilling sensation of being elected to be the leader of the Automatic Group. The first few hours of teamwork went smoothly, but the situation took a dramatic turn after we lost connection with the original team leader in another city due to technical issues. </w:t>
      </w:r>
    </w:p>
    <w:p w14:paraId="4D48BBCA" w14:textId="77777777" w:rsidR="00EC3BF0" w:rsidRDefault="00EC3BF0">
      <w:pPr>
        <w:rPr>
          <w:rFonts w:ascii="Times New Roman" w:hAnsi="Times New Roman" w:cs="Times New Roman"/>
          <w:sz w:val="24"/>
          <w:szCs w:val="24"/>
        </w:rPr>
      </w:pPr>
    </w:p>
    <w:p w14:paraId="7A590C6C" w14:textId="77777777" w:rsidR="00EC3BF0" w:rsidRDefault="00EC3BF0">
      <w:pPr>
        <w:rPr>
          <w:rFonts w:ascii="Times New Roman" w:hAnsi="Times New Roman" w:cs="Times New Roman"/>
          <w:sz w:val="24"/>
          <w:szCs w:val="24"/>
        </w:rPr>
      </w:pPr>
      <w:r>
        <w:rPr>
          <w:rFonts w:ascii="Times New Roman" w:hAnsi="Times New Roman" w:cs="Times New Roman"/>
          <w:sz w:val="24"/>
          <w:szCs w:val="24"/>
        </w:rPr>
        <w:t xml:space="preserve">When the team was on the verge of collapsing, I took over the role of team leader. I would not deny that a shiver of panic </w:t>
      </w:r>
      <w:del w:id="9" w:author="Leshanta Roop" w:date="2023-11-01T10:04:00Z">
        <w:r w:rsidDel="004A02BB">
          <w:rPr>
            <w:rFonts w:ascii="Times New Roman" w:hAnsi="Times New Roman" w:cs="Times New Roman"/>
            <w:sz w:val="24"/>
            <w:szCs w:val="24"/>
          </w:rPr>
          <w:delText>a</w:delText>
        </w:r>
      </w:del>
      <w:r>
        <w:rPr>
          <w:rFonts w:ascii="Times New Roman" w:hAnsi="Times New Roman" w:cs="Times New Roman"/>
          <w:sz w:val="24"/>
          <w:szCs w:val="24"/>
        </w:rPr>
        <w:t xml:space="preserve">rose in my heart as I realized that my responsibility was now extended. It was indeed an overwhelming experience, especially when I sat alone in the empty room, feeling engulfed by the pressure and the enormous sense of responsibility. </w:t>
      </w:r>
    </w:p>
    <w:p w14:paraId="453E757C" w14:textId="77777777" w:rsidR="00EC3BF0" w:rsidRDefault="00EC3BF0">
      <w:pPr>
        <w:rPr>
          <w:rFonts w:ascii="Times New Roman" w:hAnsi="Times New Roman" w:cs="Times New Roman"/>
          <w:sz w:val="24"/>
          <w:szCs w:val="24"/>
        </w:rPr>
      </w:pPr>
    </w:p>
    <w:p w14:paraId="082DDF68" w14:textId="77777777" w:rsidR="00EC3BF0" w:rsidRDefault="00EC3BF0">
      <w:pPr>
        <w:rPr>
          <w:rFonts w:ascii="Times New Roman" w:hAnsi="Times New Roman" w:cs="Times New Roman"/>
          <w:sz w:val="24"/>
          <w:szCs w:val="24"/>
        </w:rPr>
      </w:pPr>
      <w:r>
        <w:rPr>
          <w:rFonts w:ascii="Times New Roman" w:hAnsi="Times New Roman" w:cs="Times New Roman"/>
          <w:sz w:val="24"/>
          <w:szCs w:val="24"/>
        </w:rPr>
        <w:t xml:space="preserve">As I glanced at the pile of draft papers and blueprints filled with scribbled calculations on the desk, they reminded me of all the passionate dreams interwoven into our space city project. At that exact moment, a flicker of intrinsic motivation was sparked within me, dispelling my gloomy feelings. Scenes of us brainstorming, sharing innovative ideas, and encouraging each other during setbacks kept rising before my eyes. I </w:t>
      </w:r>
      <w:r>
        <w:rPr>
          <w:rFonts w:ascii="Times New Roman" w:hAnsi="Times New Roman" w:cs="Times New Roman"/>
          <w:sz w:val="24"/>
          <w:szCs w:val="24"/>
        </w:rPr>
        <w:lastRenderedPageBreak/>
        <w:t xml:space="preserve">regained my strength by recalling my pure enthusiasm at the beginning of the competition. </w:t>
      </w:r>
    </w:p>
    <w:p w14:paraId="62E04596" w14:textId="77777777" w:rsidR="00EC3BF0" w:rsidRDefault="00EC3BF0">
      <w:pPr>
        <w:rPr>
          <w:rFonts w:ascii="Times New Roman" w:hAnsi="Times New Roman" w:cs="Times New Roman"/>
          <w:sz w:val="24"/>
          <w:szCs w:val="24"/>
        </w:rPr>
      </w:pPr>
    </w:p>
    <w:p w14:paraId="50DA7D28" w14:textId="3DAA99E8" w:rsidR="00EC3BF0" w:rsidRDefault="00EC3BF0">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uided by the new-found </w:t>
      </w:r>
      <w:del w:id="10" w:author="Leshanta Roop" w:date="2023-11-01T10:05:00Z">
        <w:r w:rsidDel="004A02BB">
          <w:rPr>
            <w:rFonts w:ascii="Times New Roman" w:hAnsi="Times New Roman" w:cs="Times New Roman"/>
            <w:sz w:val="24"/>
            <w:szCs w:val="24"/>
          </w:rPr>
          <w:delText>intrinsic</w:delText>
        </w:r>
      </w:del>
      <w:ins w:id="11" w:author="Leshanta Roop" w:date="2023-11-01T10:05:00Z">
        <w:r w:rsidR="004A02BB">
          <w:rPr>
            <w:rFonts w:ascii="Times New Roman" w:hAnsi="Times New Roman" w:cs="Times New Roman"/>
            <w:sz w:val="24"/>
            <w:szCs w:val="24"/>
          </w:rPr>
          <w:t>inherent</w:t>
        </w:r>
      </w:ins>
      <w:r>
        <w:rPr>
          <w:rFonts w:ascii="Times New Roman" w:hAnsi="Times New Roman" w:cs="Times New Roman"/>
          <w:sz w:val="24"/>
          <w:szCs w:val="24"/>
        </w:rPr>
        <w:t xml:space="preserve"> passion, I overcame my negative emotions and took the first step by reaching out to each member with encouraging words, restoring their confidence. Little by little, a single </w:t>
      </w:r>
      <w:del w:id="12" w:author="Leshanta Roop" w:date="2023-11-01T10:06:00Z">
        <w:r w:rsidDel="004A02BB">
          <w:rPr>
            <w:rFonts w:ascii="Times New Roman" w:hAnsi="Times New Roman" w:cs="Times New Roman"/>
            <w:sz w:val="24"/>
            <w:szCs w:val="24"/>
          </w:rPr>
          <w:delText>spark</w:delText>
        </w:r>
      </w:del>
      <w:ins w:id="13" w:author="Leshanta Roop" w:date="2023-11-01T10:06:00Z">
        <w:r w:rsidR="004A02BB">
          <w:rPr>
            <w:rFonts w:ascii="Times New Roman" w:hAnsi="Times New Roman" w:cs="Times New Roman"/>
            <w:sz w:val="24"/>
            <w:szCs w:val="24"/>
          </w:rPr>
          <w:t>catalyst</w:t>
        </w:r>
      </w:ins>
      <w:r>
        <w:rPr>
          <w:rFonts w:ascii="Times New Roman" w:hAnsi="Times New Roman" w:cs="Times New Roman"/>
          <w:sz w:val="24"/>
          <w:szCs w:val="24"/>
        </w:rPr>
        <w:t xml:space="preserve"> eventually started a “prairie fire.” We worked tirelessly for the next couple of hours and ended up finishing a fantastic spaceport design after overcoming great obstacles. </w:t>
      </w:r>
    </w:p>
    <w:p w14:paraId="6900566C" w14:textId="77777777" w:rsidR="00EC3BF0" w:rsidRDefault="00EC3BF0">
      <w:pPr>
        <w:rPr>
          <w:rFonts w:ascii="Times New Roman" w:hAnsi="Times New Roman" w:cs="Times New Roman"/>
          <w:sz w:val="24"/>
          <w:szCs w:val="24"/>
        </w:rPr>
      </w:pPr>
    </w:p>
    <w:p w14:paraId="4D0066D8" w14:textId="138F975C" w:rsidR="00EC3BF0" w:rsidRDefault="00EC3BF0">
      <w:pPr>
        <w:rPr>
          <w:rFonts w:ascii="Times New Roman" w:hAnsi="Times New Roman" w:cs="Times New Roman"/>
          <w:sz w:val="24"/>
          <w:szCs w:val="24"/>
        </w:rPr>
      </w:pPr>
      <w:r>
        <w:rPr>
          <w:rFonts w:ascii="Times New Roman" w:hAnsi="Times New Roman" w:cs="Times New Roman"/>
          <w:sz w:val="24"/>
          <w:szCs w:val="24"/>
        </w:rPr>
        <w:t xml:space="preserve">When the time of submission was up, I hit the “submit” button and felt a sense of fulfillment </w:t>
      </w:r>
      <w:del w:id="14" w:author="Leshanta Roop" w:date="2023-11-01T10:07:00Z">
        <w:r w:rsidDel="00B620A6">
          <w:rPr>
            <w:rFonts w:ascii="Times New Roman" w:hAnsi="Times New Roman" w:cs="Times New Roman"/>
            <w:sz w:val="24"/>
            <w:szCs w:val="24"/>
          </w:rPr>
          <w:delText>so strong that I had never</w:delText>
        </w:r>
      </w:del>
      <w:ins w:id="15" w:author="Leshanta Roop" w:date="2023-11-01T10:07:00Z">
        <w:r w:rsidR="00B620A6">
          <w:rPr>
            <w:rFonts w:ascii="Times New Roman" w:hAnsi="Times New Roman" w:cs="Times New Roman"/>
            <w:sz w:val="24"/>
            <w:szCs w:val="24"/>
          </w:rPr>
          <w:t>stronger than I had ever</w:t>
        </w:r>
      </w:ins>
      <w:r>
        <w:rPr>
          <w:rFonts w:ascii="Times New Roman" w:hAnsi="Times New Roman" w:cs="Times New Roman"/>
          <w:sz w:val="24"/>
          <w:szCs w:val="24"/>
        </w:rPr>
        <w:t xml:space="preserve"> experienced before. The result, or put in another way, the external factors, </w:t>
      </w:r>
      <w:del w:id="16" w:author="Leshanta Roop" w:date="2023-11-01T10:07:00Z">
        <w:r w:rsidDel="00B620A6">
          <w:rPr>
            <w:rFonts w:ascii="Times New Roman" w:hAnsi="Times New Roman" w:cs="Times New Roman"/>
            <w:sz w:val="24"/>
            <w:szCs w:val="24"/>
          </w:rPr>
          <w:delText xml:space="preserve">was </w:delText>
        </w:r>
      </w:del>
      <w:ins w:id="17" w:author="Leshanta Roop" w:date="2023-11-01T10:07:00Z">
        <w:r w:rsidR="00B620A6">
          <w:rPr>
            <w:rFonts w:ascii="Times New Roman" w:hAnsi="Times New Roman" w:cs="Times New Roman"/>
            <w:sz w:val="24"/>
            <w:szCs w:val="24"/>
          </w:rPr>
          <w:t>were</w:t>
        </w:r>
        <w:r w:rsidR="00B620A6">
          <w:rPr>
            <w:rFonts w:ascii="Times New Roman" w:hAnsi="Times New Roman" w:cs="Times New Roman"/>
            <w:sz w:val="24"/>
            <w:szCs w:val="24"/>
          </w:rPr>
          <w:t xml:space="preserve"> </w:t>
        </w:r>
      </w:ins>
      <w:r>
        <w:rPr>
          <w:rFonts w:ascii="Times New Roman" w:hAnsi="Times New Roman" w:cs="Times New Roman"/>
          <w:sz w:val="24"/>
          <w:szCs w:val="24"/>
        </w:rPr>
        <w:t>no longer important. What mattered most was my precious journey of self-reflection and growth.</w:t>
      </w:r>
    </w:p>
    <w:p w14:paraId="23763EBE" w14:textId="77777777" w:rsidR="00EC3BF0" w:rsidRDefault="00EC3BF0">
      <w:pPr>
        <w:rPr>
          <w:rFonts w:ascii="Times New Roman" w:hAnsi="Times New Roman" w:cs="Times New Roman"/>
          <w:sz w:val="24"/>
          <w:szCs w:val="24"/>
        </w:rPr>
      </w:pPr>
    </w:p>
    <w:p w14:paraId="0A51C370" w14:textId="77777777" w:rsidR="00EC3BF0" w:rsidRPr="004C7F73" w:rsidRDefault="00EC3BF0">
      <w:pPr>
        <w:rPr>
          <w:rFonts w:ascii="Times New Roman" w:hAnsi="Times New Roman" w:cs="Times New Roman"/>
          <w:sz w:val="24"/>
          <w:szCs w:val="24"/>
        </w:rPr>
      </w:pPr>
      <w:r>
        <w:rPr>
          <w:rFonts w:ascii="Times New Roman" w:hAnsi="Times New Roman" w:cs="Times New Roman"/>
          <w:sz w:val="24"/>
          <w:szCs w:val="24"/>
        </w:rPr>
        <w:t xml:space="preserve">As I shut down my computer, the once-empty room was filled with cherished memories. Guided by my inner callings, I knew for certain: there would be no dreams too big, and no frontiers beyond reach. </w:t>
      </w:r>
    </w:p>
    <w:sectPr w:rsidR="00EC3BF0" w:rsidRPr="004C7F73">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8881E" w14:textId="77777777" w:rsidR="001C1406" w:rsidRDefault="001C1406" w:rsidP="00757490">
      <w:r>
        <w:separator/>
      </w:r>
    </w:p>
  </w:endnote>
  <w:endnote w:type="continuationSeparator" w:id="0">
    <w:p w14:paraId="6A091A4E" w14:textId="77777777" w:rsidR="001C1406" w:rsidRDefault="001C1406" w:rsidP="00757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E01B8" w14:textId="77777777" w:rsidR="001C1406" w:rsidRDefault="001C1406" w:rsidP="00757490">
      <w:r>
        <w:separator/>
      </w:r>
    </w:p>
  </w:footnote>
  <w:footnote w:type="continuationSeparator" w:id="0">
    <w:p w14:paraId="1E3F72F8" w14:textId="77777777" w:rsidR="001C1406" w:rsidRDefault="001C1406" w:rsidP="00757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0A0B7" w14:textId="77777777" w:rsidR="004C7F73" w:rsidRPr="00757490" w:rsidRDefault="004C7F73" w:rsidP="00757490">
    <w:pPr>
      <w:pStyle w:val="Default"/>
      <w:jc w:val="both"/>
      <w:rPr>
        <w:rFonts w:ascii="Times New Roman" w:hAnsi="Times New Roman" w:cs="Times New Roman"/>
        <w:color w:val="FF0000"/>
        <w:sz w:val="21"/>
        <w:szCs w:val="21"/>
      </w:rPr>
    </w:pPr>
    <w:r w:rsidRPr="00757490">
      <w:rPr>
        <w:rFonts w:ascii="Times New Roman" w:hAnsi="Times New Roman" w:cs="Times New Roman"/>
        <w:bCs/>
        <w:color w:val="FF0000"/>
        <w:sz w:val="21"/>
        <w:szCs w:val="21"/>
      </w:rPr>
      <w:t>Prompt5</w:t>
    </w:r>
    <w:r w:rsidRPr="00757490">
      <w:rPr>
        <w:rFonts w:ascii="Times New Roman" w:hAnsi="Times New Roman" w:cs="Times New Roman"/>
        <w:color w:val="FF0000"/>
        <w:sz w:val="21"/>
        <w:szCs w:val="21"/>
      </w:rPr>
      <w:t>：</w:t>
    </w:r>
  </w:p>
  <w:p w14:paraId="75428B68" w14:textId="77777777" w:rsidR="004C7F73" w:rsidRPr="00757490" w:rsidRDefault="004C7F73" w:rsidP="00757490">
    <w:pPr>
      <w:pStyle w:val="Header"/>
      <w:jc w:val="both"/>
      <w:rPr>
        <w:rFonts w:ascii="Times New Roman" w:eastAsia="Microsoft YaHei" w:hAnsi="Times New Roman" w:cs="Times New Roman"/>
        <w:color w:val="FF0000"/>
        <w:sz w:val="21"/>
        <w:szCs w:val="21"/>
      </w:rPr>
    </w:pPr>
    <w:r w:rsidRPr="00757490">
      <w:rPr>
        <w:rFonts w:ascii="Times New Roman" w:eastAsia="Microsoft YaHei" w:hAnsi="Times New Roman" w:cs="Times New Roman"/>
        <w:color w:val="FF0000"/>
        <w:sz w:val="21"/>
        <w:szCs w:val="21"/>
      </w:rPr>
      <w:t>Discuss an accomplishment, event, or</w:t>
    </w:r>
    <w:r>
      <w:rPr>
        <w:rFonts w:ascii="Times New Roman" w:eastAsia="Microsoft YaHei" w:hAnsi="Times New Roman" w:cs="Times New Roman"/>
        <w:color w:val="FF0000"/>
        <w:sz w:val="21"/>
        <w:szCs w:val="21"/>
      </w:rPr>
      <w:t xml:space="preserve"> </w:t>
    </w:r>
    <w:r w:rsidRPr="00757490">
      <w:rPr>
        <w:rFonts w:ascii="Times New Roman" w:eastAsia="Microsoft YaHei" w:hAnsi="Times New Roman" w:cs="Times New Roman"/>
        <w:color w:val="FF0000"/>
        <w:sz w:val="21"/>
        <w:szCs w:val="21"/>
      </w:rPr>
      <w:t>realization</w:t>
    </w:r>
    <w:r>
      <w:rPr>
        <w:rFonts w:ascii="Times New Roman" w:eastAsia="Microsoft YaHei" w:hAnsi="Times New Roman" w:cs="Times New Roman"/>
        <w:color w:val="FF0000"/>
        <w:sz w:val="21"/>
        <w:szCs w:val="21"/>
      </w:rPr>
      <w:t xml:space="preserve"> </w:t>
    </w:r>
    <w:r w:rsidRPr="00757490">
      <w:rPr>
        <w:rFonts w:ascii="Times New Roman" w:eastAsia="Microsoft YaHei" w:hAnsi="Times New Roman" w:cs="Times New Roman"/>
        <w:color w:val="FF0000"/>
        <w:sz w:val="21"/>
        <w:szCs w:val="21"/>
      </w:rPr>
      <w:t>that</w:t>
    </w:r>
    <w:r>
      <w:rPr>
        <w:rFonts w:ascii="Times New Roman" w:eastAsia="Microsoft YaHei" w:hAnsi="Times New Roman" w:cs="Times New Roman"/>
        <w:color w:val="FF0000"/>
        <w:sz w:val="21"/>
        <w:szCs w:val="21"/>
      </w:rPr>
      <w:t xml:space="preserve"> </w:t>
    </w:r>
    <w:r w:rsidRPr="00757490">
      <w:rPr>
        <w:rFonts w:ascii="Times New Roman" w:eastAsia="Microsoft YaHei" w:hAnsi="Times New Roman" w:cs="Times New Roman"/>
        <w:color w:val="FF0000"/>
        <w:sz w:val="21"/>
        <w:szCs w:val="21"/>
      </w:rPr>
      <w:t>sparked a period of personal growth and a new understanding of yourself or others.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shanta Roop">
    <w15:presenceInfo w15:providerId="Windows Live" w15:userId="471c22e8ea6bf5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hideSpellingErrors/>
  <w:hideGrammaticalErrors/>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0NDE3tTA2NTQ3MDBU0lEKTi0uzszPAykwqgUAAfN68CwAAAA="/>
  </w:docVars>
  <w:rsids>
    <w:rsidRoot w:val="00EC07C5"/>
    <w:rsid w:val="001C1406"/>
    <w:rsid w:val="003D0114"/>
    <w:rsid w:val="004A02BB"/>
    <w:rsid w:val="004C7F73"/>
    <w:rsid w:val="00757490"/>
    <w:rsid w:val="009B29EC"/>
    <w:rsid w:val="00B620A6"/>
    <w:rsid w:val="00C33CEC"/>
    <w:rsid w:val="00EC07C5"/>
    <w:rsid w:val="00EC3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BAF2F"/>
  <w15:chartTrackingRefBased/>
  <w15:docId w15:val="{5F5FE406-BB8B-41AF-A1D3-C9052192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49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57490"/>
    <w:rPr>
      <w:sz w:val="18"/>
      <w:szCs w:val="18"/>
    </w:rPr>
  </w:style>
  <w:style w:type="paragraph" w:styleId="Footer">
    <w:name w:val="footer"/>
    <w:basedOn w:val="Normal"/>
    <w:link w:val="FooterChar"/>
    <w:uiPriority w:val="99"/>
    <w:unhideWhenUsed/>
    <w:rsid w:val="0075749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57490"/>
    <w:rPr>
      <w:sz w:val="18"/>
      <w:szCs w:val="18"/>
    </w:rPr>
  </w:style>
  <w:style w:type="paragraph" w:customStyle="1" w:styleId="Default">
    <w:name w:val="Default"/>
    <w:rsid w:val="00757490"/>
    <w:pPr>
      <w:widowControl w:val="0"/>
      <w:autoSpaceDE w:val="0"/>
      <w:autoSpaceDN w:val="0"/>
      <w:adjustRightInd w:val="0"/>
    </w:pPr>
    <w:rPr>
      <w:rFonts w:ascii="Microsoft YaHei" w:eastAsia="Microsoft YaHei" w:cs="Microsoft YaHe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Leshanta Roop</cp:lastModifiedBy>
  <cp:revision>2</cp:revision>
  <dcterms:created xsi:type="dcterms:W3CDTF">2023-11-01T02:07:00Z</dcterms:created>
  <dcterms:modified xsi:type="dcterms:W3CDTF">2023-11-01T02:07:00Z</dcterms:modified>
</cp:coreProperties>
</file>