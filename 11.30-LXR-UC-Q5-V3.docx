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143B" w14:textId="77777777" w:rsidR="00600F73" w:rsidRDefault="00D23CFC" w:rsidP="00D23CFC">
      <w:pPr>
        <w:rPr>
          <w:rFonts w:ascii="Times New Roman" w:hAnsi="Times New Roman" w:cs="Times New Roman"/>
          <w:sz w:val="24"/>
          <w:szCs w:val="24"/>
        </w:rPr>
      </w:pPr>
      <w:r w:rsidRPr="00D23CFC">
        <w:rPr>
          <w:rFonts w:ascii="Times New Roman" w:hAnsi="Times New Roman" w:cs="Times New Roman"/>
          <w:sz w:val="24"/>
          <w:szCs w:val="24"/>
        </w:rPr>
        <w:t xml:space="preserve">Growing up in a family where both parents hailed from Oxford, I was steeped in lofty expectations from the start. It wasn't just about reaching 100%—I was always urged to surpass that, to push for 101%. My parents seemed like relentless gamblers, perpetually driven to propel their child further. "Push yourself harder!" and "This isn't your limit—keep going!" became the soundtrack of my daily life. </w:t>
      </w:r>
      <w:r w:rsidR="00B07476">
        <w:rPr>
          <w:rFonts w:ascii="Times New Roman" w:hAnsi="Times New Roman" w:cs="Times New Roman"/>
          <w:sz w:val="24"/>
          <w:szCs w:val="24"/>
        </w:rPr>
        <w:t xml:space="preserve">I was not permitted to social in my schools, neither in my ice hockey team, just because they think socializing is not worth than doing 2 more math questions. </w:t>
      </w:r>
    </w:p>
    <w:p w14:paraId="54CA3A34" w14:textId="77777777" w:rsidR="00600F73" w:rsidRDefault="00600F73" w:rsidP="00D23CFC">
      <w:pPr>
        <w:rPr>
          <w:rFonts w:ascii="Times New Roman" w:hAnsi="Times New Roman" w:cs="Times New Roman"/>
          <w:sz w:val="24"/>
          <w:szCs w:val="24"/>
        </w:rPr>
      </w:pPr>
    </w:p>
    <w:p w14:paraId="324EBFF9" w14:textId="769762F7" w:rsidR="00D23CFC" w:rsidRPr="00D23CFC" w:rsidRDefault="00D23CFC" w:rsidP="00D23CFC">
      <w:pPr>
        <w:rPr>
          <w:rFonts w:ascii="Times New Roman" w:hAnsi="Times New Roman" w:cs="Times New Roman"/>
          <w:sz w:val="24"/>
          <w:szCs w:val="24"/>
        </w:rPr>
      </w:pPr>
      <w:r w:rsidRPr="00D23CFC">
        <w:rPr>
          <w:rFonts w:ascii="Times New Roman" w:hAnsi="Times New Roman" w:cs="Times New Roman"/>
          <w:sz w:val="24"/>
          <w:szCs w:val="24"/>
        </w:rPr>
        <w:t xml:space="preserve">Initially, things were on track: I excelled in my primary school, </w:t>
      </w:r>
      <w:r w:rsidR="00600F73">
        <w:rPr>
          <w:rFonts w:ascii="Times New Roman" w:hAnsi="Times New Roman" w:cs="Times New Roman"/>
          <w:sz w:val="24"/>
          <w:szCs w:val="24"/>
        </w:rPr>
        <w:t xml:space="preserve">navigating through various examination halls. </w:t>
      </w:r>
      <w:r w:rsidRPr="00D23CFC">
        <w:rPr>
          <w:rFonts w:ascii="Times New Roman" w:hAnsi="Times New Roman" w:cs="Times New Roman"/>
          <w:sz w:val="24"/>
          <w:szCs w:val="24"/>
        </w:rPr>
        <w:t xml:space="preserve">However, everything took a turn when I entered junior high school, where the </w:t>
      </w:r>
      <w:r w:rsidR="006803FE">
        <w:rPr>
          <w:rFonts w:ascii="Times New Roman" w:hAnsi="Times New Roman" w:cs="Times New Roman"/>
          <w:sz w:val="24"/>
          <w:szCs w:val="24"/>
        </w:rPr>
        <w:t xml:space="preserve">elite among elite </w:t>
      </w:r>
      <w:r w:rsidRPr="00D23CFC">
        <w:rPr>
          <w:rFonts w:ascii="Times New Roman" w:hAnsi="Times New Roman" w:cs="Times New Roman"/>
          <w:sz w:val="24"/>
          <w:szCs w:val="24"/>
        </w:rPr>
        <w:t>of Beijing's students congregated. My edge was swiftly overshadowed by my classmates' innate talents, yet my parents attributed this to my complacency. As time elapsed, encouragement morphed into reprimands, the alarm clock shifted from 7:30 am to 6 am, until eventually, I couldn't endure it any longer.</w:t>
      </w:r>
    </w:p>
    <w:p w14:paraId="122781E9" w14:textId="77777777" w:rsidR="00D23CFC" w:rsidRPr="00D23CFC" w:rsidRDefault="00D23CFC" w:rsidP="00D23CFC">
      <w:pPr>
        <w:rPr>
          <w:rFonts w:ascii="Times New Roman" w:hAnsi="Times New Roman" w:cs="Times New Roman"/>
          <w:sz w:val="24"/>
          <w:szCs w:val="24"/>
        </w:rPr>
      </w:pPr>
    </w:p>
    <w:p w14:paraId="10AF81F1" w14:textId="76C3D464" w:rsidR="00D23CFC" w:rsidRPr="00D23CFC" w:rsidRDefault="00D23CFC" w:rsidP="00D23CFC">
      <w:pPr>
        <w:rPr>
          <w:rFonts w:ascii="Times New Roman" w:hAnsi="Times New Roman" w:cs="Times New Roman"/>
          <w:sz w:val="24"/>
          <w:szCs w:val="24"/>
        </w:rPr>
      </w:pPr>
      <w:r w:rsidRPr="00D23CFC">
        <w:rPr>
          <w:rFonts w:ascii="Times New Roman" w:hAnsi="Times New Roman" w:cs="Times New Roman"/>
          <w:sz w:val="24"/>
          <w:szCs w:val="24"/>
        </w:rPr>
        <w:t xml:space="preserve">I </w:t>
      </w:r>
      <w:r w:rsidR="00797D2D">
        <w:rPr>
          <w:rFonts w:ascii="Times New Roman" w:hAnsi="Times New Roman" w:cs="Times New Roman"/>
          <w:sz w:val="24"/>
          <w:szCs w:val="24"/>
        </w:rPr>
        <w:t>went</w:t>
      </w:r>
      <w:r w:rsidRPr="00D23CFC">
        <w:rPr>
          <w:rFonts w:ascii="Times New Roman" w:hAnsi="Times New Roman" w:cs="Times New Roman"/>
          <w:sz w:val="24"/>
          <w:szCs w:val="24"/>
        </w:rPr>
        <w:t xml:space="preserve"> seriously ill, requiring a month-long stay in the hospital. Refusing my parents' care, I resolved to grant both of us a chance to find peace.</w:t>
      </w:r>
    </w:p>
    <w:p w14:paraId="3818BA2A" w14:textId="77777777" w:rsidR="00D23CFC" w:rsidRDefault="00D23CFC" w:rsidP="00D23CFC">
      <w:pPr>
        <w:rPr>
          <w:rFonts w:ascii="Times New Roman" w:hAnsi="Times New Roman" w:cs="Times New Roman"/>
          <w:sz w:val="24"/>
          <w:szCs w:val="24"/>
        </w:rPr>
      </w:pPr>
    </w:p>
    <w:p w14:paraId="2B50F7DA" w14:textId="02BC54B1" w:rsidR="002B5FB7" w:rsidRDefault="00332BAA" w:rsidP="00D23CFC">
      <w:pPr>
        <w:rPr>
          <w:rFonts w:ascii="Times New Roman" w:hAnsi="Times New Roman" w:cs="Times New Roman"/>
          <w:sz w:val="24"/>
          <w:szCs w:val="24"/>
        </w:rPr>
      </w:pPr>
      <w:r>
        <w:rPr>
          <w:rFonts w:ascii="Times New Roman" w:hAnsi="Times New Roman" w:cs="Times New Roman"/>
          <w:sz w:val="24"/>
          <w:szCs w:val="24"/>
        </w:rPr>
        <w:t>In the hospital, I finally reclaimed freedom of my passions that were suppressed for years.</w:t>
      </w:r>
      <w:r w:rsidR="00D07402">
        <w:rPr>
          <w:rFonts w:ascii="Times New Roman" w:hAnsi="Times New Roman" w:cs="Times New Roman"/>
          <w:sz w:val="24"/>
          <w:szCs w:val="24"/>
        </w:rPr>
        <w:t xml:space="preserve"> I started to make model planes again, </w:t>
      </w:r>
      <w:r>
        <w:rPr>
          <w:rFonts w:ascii="Times New Roman" w:hAnsi="Times New Roman" w:cs="Times New Roman"/>
          <w:sz w:val="24"/>
          <w:szCs w:val="24"/>
        </w:rPr>
        <w:t>which brought me precious inner peace</w:t>
      </w:r>
      <w:r w:rsidR="00D07402">
        <w:rPr>
          <w:rFonts w:ascii="Times New Roman" w:hAnsi="Times New Roman" w:cs="Times New Roman"/>
          <w:sz w:val="24"/>
          <w:szCs w:val="24"/>
        </w:rPr>
        <w:t xml:space="preserve">, </w:t>
      </w:r>
      <w:r w:rsidR="00E44F35">
        <w:rPr>
          <w:rFonts w:ascii="Times New Roman" w:hAnsi="Times New Roman" w:cs="Times New Roman"/>
          <w:sz w:val="24"/>
          <w:szCs w:val="24"/>
        </w:rPr>
        <w:t xml:space="preserve">and </w:t>
      </w:r>
      <w:r>
        <w:rPr>
          <w:rFonts w:ascii="Times New Roman" w:hAnsi="Times New Roman" w:cs="Times New Roman"/>
          <w:sz w:val="24"/>
          <w:szCs w:val="24"/>
        </w:rPr>
        <w:t>gave me</w:t>
      </w:r>
      <w:r w:rsidR="00E44F35">
        <w:rPr>
          <w:rFonts w:ascii="Times New Roman" w:hAnsi="Times New Roman" w:cs="Times New Roman"/>
          <w:sz w:val="24"/>
          <w:szCs w:val="24"/>
        </w:rPr>
        <w:t xml:space="preserve"> a chance to think the question that has haunted me for years: who was I truly striving for? </w:t>
      </w:r>
    </w:p>
    <w:p w14:paraId="63F2947C" w14:textId="77777777" w:rsidR="003E04FE" w:rsidRDefault="003E04FE" w:rsidP="00D23CFC">
      <w:pPr>
        <w:rPr>
          <w:rFonts w:ascii="Times New Roman" w:hAnsi="Times New Roman" w:cs="Times New Roman"/>
          <w:sz w:val="24"/>
          <w:szCs w:val="24"/>
        </w:rPr>
      </w:pPr>
    </w:p>
    <w:p w14:paraId="5F4150AD" w14:textId="035C9952" w:rsidR="00864B31" w:rsidRDefault="00864B31" w:rsidP="00864B31">
      <w:pPr>
        <w:rPr>
          <w:rFonts w:ascii="Times New Roman" w:hAnsi="Times New Roman" w:cs="Times New Roman"/>
          <w:sz w:val="24"/>
          <w:szCs w:val="24"/>
        </w:rPr>
      </w:pPr>
      <w:r>
        <w:rPr>
          <w:rFonts w:ascii="Times New Roman" w:hAnsi="Times New Roman" w:cs="Times New Roman" w:hint="eastAsia"/>
          <w:sz w:val="24"/>
          <w:szCs w:val="24"/>
        </w:rPr>
        <w:t>对话、</w:t>
      </w:r>
      <w:r w:rsidR="000E4578">
        <w:rPr>
          <w:rFonts w:ascii="Times New Roman" w:hAnsi="Times New Roman" w:cs="Times New Roman" w:hint="eastAsia"/>
          <w:sz w:val="24"/>
          <w:szCs w:val="24"/>
        </w:rPr>
        <w:t>思考、和解；</w:t>
      </w:r>
      <w:r w:rsidRPr="00E44F35">
        <w:rPr>
          <w:rFonts w:ascii="Times New Roman" w:hAnsi="Times New Roman" w:cs="Times New Roman"/>
          <w:sz w:val="24"/>
          <w:szCs w:val="24"/>
        </w:rPr>
        <w:t xml:space="preserve">I've found much more to learn. Satisfaction comes from more than seeking praise. </w:t>
      </w:r>
      <w:r>
        <w:rPr>
          <w:rFonts w:ascii="Times New Roman" w:hAnsi="Times New Roman" w:cs="Times New Roman"/>
          <w:sz w:val="24"/>
          <w:szCs w:val="24"/>
        </w:rPr>
        <w:t>I realized that s</w:t>
      </w:r>
      <w:r w:rsidRPr="00E44F35">
        <w:rPr>
          <w:rFonts w:ascii="Times New Roman" w:hAnsi="Times New Roman" w:cs="Times New Roman"/>
          <w:sz w:val="24"/>
          <w:szCs w:val="24"/>
        </w:rPr>
        <w:t xml:space="preserve">ometimes, my parents pushed to fuel my potential, not oppose me. </w:t>
      </w:r>
      <w:r>
        <w:rPr>
          <w:rFonts w:ascii="Times New Roman" w:hAnsi="Times New Roman" w:cs="Times New Roman"/>
          <w:sz w:val="24"/>
          <w:szCs w:val="24"/>
        </w:rPr>
        <w:t>It is m</w:t>
      </w:r>
      <w:r w:rsidRPr="00E44F35">
        <w:rPr>
          <w:rFonts w:ascii="Times New Roman" w:hAnsi="Times New Roman" w:cs="Times New Roman"/>
          <w:sz w:val="24"/>
          <w:szCs w:val="24"/>
        </w:rPr>
        <w:t xml:space="preserve">y unyielding drive </w:t>
      </w:r>
      <w:r>
        <w:rPr>
          <w:rFonts w:ascii="Times New Roman" w:hAnsi="Times New Roman" w:cs="Times New Roman"/>
          <w:sz w:val="24"/>
          <w:szCs w:val="24"/>
        </w:rPr>
        <w:t xml:space="preserve">that keeps </w:t>
      </w:r>
      <w:r w:rsidRPr="00E44F35">
        <w:rPr>
          <w:rFonts w:ascii="Times New Roman" w:hAnsi="Times New Roman" w:cs="Times New Roman"/>
          <w:sz w:val="24"/>
          <w:szCs w:val="24"/>
        </w:rPr>
        <w:t>caus</w:t>
      </w:r>
      <w:r>
        <w:rPr>
          <w:rFonts w:ascii="Times New Roman" w:hAnsi="Times New Roman" w:cs="Times New Roman"/>
          <w:sz w:val="24"/>
          <w:szCs w:val="24"/>
        </w:rPr>
        <w:t>ing my</w:t>
      </w:r>
      <w:r w:rsidRPr="00E44F35">
        <w:rPr>
          <w:rFonts w:ascii="Times New Roman" w:hAnsi="Times New Roman" w:cs="Times New Roman"/>
          <w:sz w:val="24"/>
          <w:szCs w:val="24"/>
        </w:rPr>
        <w:t xml:space="preserve"> internal conflict.</w:t>
      </w:r>
    </w:p>
    <w:p w14:paraId="2C665B2A" w14:textId="77777777" w:rsidR="00864B31" w:rsidRDefault="00864B31" w:rsidP="00D23CFC">
      <w:pPr>
        <w:rPr>
          <w:rFonts w:ascii="Times New Roman" w:hAnsi="Times New Roman" w:cs="Times New Roman" w:hint="eastAsia"/>
          <w:sz w:val="24"/>
          <w:szCs w:val="24"/>
        </w:rPr>
      </w:pPr>
    </w:p>
    <w:p w14:paraId="4B7F4AC1" w14:textId="521E565B" w:rsidR="002B5FB7" w:rsidRDefault="003E04FE" w:rsidP="00D23CFC">
      <w:pPr>
        <w:rPr>
          <w:rFonts w:ascii="Times New Roman" w:hAnsi="Times New Roman" w:cs="Times New Roman" w:hint="eastAsia"/>
          <w:sz w:val="24"/>
          <w:szCs w:val="24"/>
        </w:rPr>
      </w:pPr>
      <w:r w:rsidRPr="003E04FE">
        <w:rPr>
          <w:rFonts w:ascii="Times New Roman" w:hAnsi="Times New Roman" w:cs="Times New Roman"/>
          <w:sz w:val="24"/>
          <w:szCs w:val="24"/>
        </w:rPr>
        <w:t>I sought answers by exploring uncharted territories. Immersing myself in these realms, I realized history's immutability to individual feats or blunders. Regardless of monumental strides or grave mistakes, all succumb to history's cycle. Embracing guitar, I sought a novel avenue for emotional expression. Psychology unearthed the roots of my relentless drive: a yearning for parental validation.</w:t>
      </w:r>
    </w:p>
    <w:p w14:paraId="44829917" w14:textId="77777777" w:rsidR="00E90567" w:rsidRPr="006F34F0" w:rsidRDefault="00E90567" w:rsidP="00E90567">
      <w:pPr>
        <w:rPr>
          <w:rFonts w:ascii="Times New Roman" w:hAnsi="Times New Roman" w:cs="Times New Roman"/>
          <w:sz w:val="24"/>
          <w:szCs w:val="24"/>
        </w:rPr>
      </w:pPr>
    </w:p>
    <w:p w14:paraId="6137E637" w14:textId="77777777" w:rsidR="00E90567" w:rsidRPr="006F34F0" w:rsidRDefault="00E90567" w:rsidP="00E90567">
      <w:pPr>
        <w:rPr>
          <w:rFonts w:ascii="Times New Roman" w:hAnsi="Times New Roman" w:cs="Times New Roman"/>
          <w:sz w:val="24"/>
          <w:szCs w:val="24"/>
        </w:rPr>
      </w:pPr>
      <w:r w:rsidRPr="006F34F0">
        <w:rPr>
          <w:rFonts w:ascii="Times New Roman" w:hAnsi="Times New Roman" w:cs="Times New Roman"/>
          <w:sz w:val="24"/>
          <w:szCs w:val="24"/>
        </w:rPr>
        <w:t xml:space="preserve">With two cooling patches adhered to my </w:t>
      </w:r>
      <w:r>
        <w:rPr>
          <w:rFonts w:ascii="Times New Roman" w:hAnsi="Times New Roman" w:cs="Times New Roman" w:hint="eastAsia"/>
          <w:sz w:val="24"/>
          <w:szCs w:val="24"/>
        </w:rPr>
        <w:t>head</w:t>
      </w:r>
      <w:r w:rsidRPr="006F34F0">
        <w:rPr>
          <w:rFonts w:ascii="Times New Roman" w:hAnsi="Times New Roman" w:cs="Times New Roman"/>
          <w:sz w:val="24"/>
          <w:szCs w:val="24"/>
        </w:rPr>
        <w:t xml:space="preserve">, I arrived back at </w:t>
      </w:r>
      <w:r>
        <w:rPr>
          <w:rFonts w:ascii="Times New Roman" w:hAnsi="Times New Roman" w:cs="Times New Roman"/>
          <w:sz w:val="24"/>
          <w:szCs w:val="24"/>
        </w:rPr>
        <w:t>the</w:t>
      </w:r>
      <w:r w:rsidRPr="006F34F0">
        <w:rPr>
          <w:rFonts w:ascii="Times New Roman" w:hAnsi="Times New Roman" w:cs="Times New Roman"/>
          <w:sz w:val="24"/>
          <w:szCs w:val="24"/>
        </w:rPr>
        <w:t xml:space="preserve"> doorstep</w:t>
      </w:r>
      <w:r>
        <w:rPr>
          <w:rFonts w:ascii="Times New Roman" w:hAnsi="Times New Roman" w:cs="Times New Roman"/>
          <w:sz w:val="24"/>
          <w:szCs w:val="24"/>
        </w:rPr>
        <w:t xml:space="preserve"> of my home</w:t>
      </w:r>
      <w:r w:rsidRPr="006F34F0">
        <w:rPr>
          <w:rFonts w:ascii="Times New Roman" w:hAnsi="Times New Roman" w:cs="Times New Roman"/>
          <w:sz w:val="24"/>
          <w:szCs w:val="24"/>
        </w:rPr>
        <w:t>.</w:t>
      </w:r>
    </w:p>
    <w:p w14:paraId="3887A42C" w14:textId="77777777" w:rsidR="00E90567" w:rsidRPr="006F34F0" w:rsidRDefault="00E90567" w:rsidP="00E90567">
      <w:pPr>
        <w:rPr>
          <w:rFonts w:ascii="Times New Roman" w:hAnsi="Times New Roman" w:cs="Times New Roman"/>
          <w:sz w:val="24"/>
          <w:szCs w:val="24"/>
        </w:rPr>
      </w:pPr>
    </w:p>
    <w:p w14:paraId="46B1FDCE" w14:textId="77777777" w:rsidR="00E90567" w:rsidRPr="006F34F0" w:rsidRDefault="00E90567" w:rsidP="00E90567">
      <w:pPr>
        <w:rPr>
          <w:rFonts w:ascii="Times New Roman" w:hAnsi="Times New Roman" w:cs="Times New Roman"/>
          <w:sz w:val="24"/>
          <w:szCs w:val="24"/>
        </w:rPr>
      </w:pPr>
      <w:r w:rsidRPr="006F34F0">
        <w:rPr>
          <w:rFonts w:ascii="Times New Roman" w:hAnsi="Times New Roman" w:cs="Times New Roman"/>
          <w:sz w:val="24"/>
          <w:szCs w:val="24"/>
        </w:rPr>
        <w:t>I opened the door.</w:t>
      </w:r>
    </w:p>
    <w:p w14:paraId="3562AF2A" w14:textId="77777777" w:rsidR="00E90567" w:rsidRPr="006F34F0" w:rsidRDefault="00E90567" w:rsidP="00E90567">
      <w:pPr>
        <w:rPr>
          <w:rFonts w:ascii="Times New Roman" w:hAnsi="Times New Roman" w:cs="Times New Roman"/>
          <w:sz w:val="24"/>
          <w:szCs w:val="24"/>
        </w:rPr>
      </w:pPr>
    </w:p>
    <w:p w14:paraId="25E6A43E" w14:textId="77777777" w:rsidR="00E90567" w:rsidRPr="00D23CFC" w:rsidRDefault="00E90567" w:rsidP="00E90567">
      <w:r w:rsidRPr="006F34F0">
        <w:rPr>
          <w:rFonts w:ascii="Times New Roman" w:hAnsi="Times New Roman" w:cs="Times New Roman"/>
          <w:sz w:val="24"/>
          <w:szCs w:val="24"/>
        </w:rPr>
        <w:t>"Dad, I'm home."</w:t>
      </w:r>
    </w:p>
    <w:p w14:paraId="57DFEC8C" w14:textId="77777777" w:rsidR="00E90567" w:rsidRPr="00E90567" w:rsidRDefault="00E90567" w:rsidP="00D23CFC">
      <w:pPr>
        <w:rPr>
          <w:rFonts w:ascii="Times New Roman" w:hAnsi="Times New Roman" w:cs="Times New Roman" w:hint="eastAsia"/>
          <w:sz w:val="24"/>
          <w:szCs w:val="24"/>
        </w:rPr>
      </w:pPr>
    </w:p>
    <w:p w14:paraId="44505E8A" w14:textId="5B81AAB8" w:rsidR="00D07402" w:rsidDel="003E04FE" w:rsidRDefault="002B5FB7" w:rsidP="00D23CFC">
      <w:pPr>
        <w:rPr>
          <w:del w:id="0" w:author="Xiran Lin" w:date="2023-11-29T11:06:00Z"/>
          <w:rFonts w:ascii="Times New Roman" w:hAnsi="Times New Roman" w:cs="Times New Roman"/>
          <w:sz w:val="24"/>
          <w:szCs w:val="24"/>
        </w:rPr>
      </w:pPr>
      <w:del w:id="1" w:author="Xiran Lin" w:date="2023-11-29T11:06:00Z">
        <w:r w:rsidDel="003E04FE">
          <w:rPr>
            <w:rFonts w:ascii="Times New Roman" w:hAnsi="Times New Roman" w:cs="Times New Roman"/>
            <w:sz w:val="24"/>
            <w:szCs w:val="24"/>
          </w:rPr>
          <w:delText xml:space="preserve">I tried to find the answer by venturing into new realms. </w:delText>
        </w:r>
        <w:r w:rsidR="00E44F35" w:rsidRPr="00E44F35" w:rsidDel="003E04FE">
          <w:rPr>
            <w:rFonts w:ascii="Times New Roman" w:hAnsi="Times New Roman" w:cs="Times New Roman"/>
            <w:sz w:val="24"/>
            <w:szCs w:val="24"/>
          </w:rPr>
          <w:delText xml:space="preserve">Delving into new realms, I discovered that history's course remains unmoved by individual triumphs or failures. </w:delText>
        </w:r>
        <w:r w:rsidR="00E44F35" w:rsidRPr="00E44F35" w:rsidDel="003E04FE">
          <w:rPr>
            <w:rFonts w:ascii="Times New Roman" w:hAnsi="Times New Roman" w:cs="Times New Roman"/>
            <w:sz w:val="24"/>
            <w:szCs w:val="24"/>
          </w:rPr>
          <w:lastRenderedPageBreak/>
          <w:delText>Whether monumental contributions or grave errors, they're all absorbed by history's wheel. I ventured into guitar, seeking a fresh way to convey emotions. Psychology revealed that my unyielding drive stemmed from a longing for parental approval.</w:delText>
        </w:r>
      </w:del>
    </w:p>
    <w:p w14:paraId="0C76A949" w14:textId="77777777" w:rsidR="00D07402" w:rsidRDefault="00D07402" w:rsidP="00D23CFC">
      <w:pPr>
        <w:rPr>
          <w:rFonts w:ascii="Times New Roman" w:hAnsi="Times New Roman" w:cs="Times New Roman"/>
          <w:sz w:val="24"/>
          <w:szCs w:val="24"/>
        </w:rPr>
      </w:pPr>
    </w:p>
    <w:p w14:paraId="70DC6571" w14:textId="77777777" w:rsidR="00D07402" w:rsidRPr="00D23CFC" w:rsidRDefault="00D07402" w:rsidP="00D23CFC">
      <w:pPr>
        <w:rPr>
          <w:rFonts w:ascii="Times New Roman" w:hAnsi="Times New Roman" w:cs="Times New Roman"/>
          <w:sz w:val="24"/>
          <w:szCs w:val="24"/>
        </w:rPr>
      </w:pPr>
    </w:p>
    <w:p w14:paraId="18863BBD" w14:textId="5B50CC68" w:rsidR="00107AA2" w:rsidDel="00A54759" w:rsidRDefault="00D23CFC" w:rsidP="006F34F0">
      <w:pPr>
        <w:rPr>
          <w:del w:id="2" w:author="Xiran Lin" w:date="2023-11-29T11:02:00Z"/>
          <w:rFonts w:ascii="Times New Roman" w:hAnsi="Times New Roman" w:cs="Times New Roman"/>
          <w:sz w:val="24"/>
          <w:szCs w:val="24"/>
        </w:rPr>
      </w:pPr>
      <w:del w:id="3" w:author="Xiran Lin" w:date="2023-11-29T11:02:00Z">
        <w:r w:rsidRPr="00D23CFC" w:rsidDel="00A54759">
          <w:rPr>
            <w:rFonts w:ascii="Times New Roman" w:hAnsi="Times New Roman" w:cs="Times New Roman"/>
            <w:sz w:val="24"/>
            <w:szCs w:val="24"/>
          </w:rPr>
          <w:delText xml:space="preserve">During that period, a lingering question haunted me: who was I truly striving for? Even regarding my future university education—what was it really for? Seeking answers, I delved into realms previously foreign to me: history unveiled that an individual's success or failure did not alter the course of history. No matter their monumental contributions or grave errors, they'd be swallowed by the wheels of history. I taught myself the guitar, attempting to express my emotions through a form of music I'd never explored. Psychology taught me that my relentless drive stemmed merely from a desire to be the perfect child in my parents' eyes. </w:delText>
        </w:r>
      </w:del>
    </w:p>
    <w:p w14:paraId="6E3E93DA" w14:textId="77777777" w:rsidR="00E44F35" w:rsidRDefault="00E44F35" w:rsidP="006F34F0">
      <w:pPr>
        <w:rPr>
          <w:rFonts w:ascii="Times New Roman" w:hAnsi="Times New Roman" w:cs="Times New Roman"/>
          <w:sz w:val="24"/>
          <w:szCs w:val="24"/>
        </w:rPr>
      </w:pPr>
    </w:p>
    <w:p w14:paraId="7740879E" w14:textId="77777777" w:rsidR="00E44F35" w:rsidRDefault="00E44F35" w:rsidP="006F34F0">
      <w:pPr>
        <w:rPr>
          <w:rFonts w:ascii="Times New Roman" w:hAnsi="Times New Roman" w:cs="Times New Roman"/>
          <w:sz w:val="24"/>
          <w:szCs w:val="24"/>
        </w:rPr>
      </w:pPr>
    </w:p>
    <w:p w14:paraId="4AB8B0B8" w14:textId="77777777" w:rsidR="00107AA2" w:rsidRDefault="00107AA2" w:rsidP="006F34F0">
      <w:pPr>
        <w:rPr>
          <w:rFonts w:ascii="Times New Roman" w:hAnsi="Times New Roman" w:cs="Times New Roman"/>
          <w:sz w:val="24"/>
          <w:szCs w:val="24"/>
        </w:rPr>
      </w:pPr>
    </w:p>
    <w:p w14:paraId="1D051E26" w14:textId="58691C20" w:rsidR="006F34F0" w:rsidDel="00A54759" w:rsidRDefault="00D23CFC" w:rsidP="006F34F0">
      <w:pPr>
        <w:rPr>
          <w:del w:id="4" w:author="Xiran Lin" w:date="2023-11-29T11:02:00Z"/>
          <w:rFonts w:ascii="Times New Roman" w:hAnsi="Times New Roman" w:cs="Times New Roman"/>
          <w:sz w:val="24"/>
          <w:szCs w:val="24"/>
        </w:rPr>
      </w:pPr>
      <w:del w:id="5" w:author="Xiran Lin" w:date="2023-11-29T11:02:00Z">
        <w:r w:rsidRPr="00D23CFC" w:rsidDel="00A54759">
          <w:rPr>
            <w:rFonts w:ascii="Times New Roman" w:hAnsi="Times New Roman" w:cs="Times New Roman"/>
            <w:sz w:val="24"/>
            <w:szCs w:val="24"/>
          </w:rPr>
          <w:delText xml:space="preserve">But now, I've discovered there's so much more worth learning in this world. </w:delText>
        </w:r>
        <w:r w:rsidR="00107AA2" w:rsidDel="00A54759">
          <w:rPr>
            <w:rFonts w:ascii="Times New Roman" w:hAnsi="Times New Roman" w:cs="Times New Roman"/>
            <w:sz w:val="24"/>
            <w:szCs w:val="24"/>
          </w:rPr>
          <w:delText>It t</w:delText>
        </w:r>
        <w:r w:rsidRPr="00D23CFC" w:rsidDel="00A54759">
          <w:rPr>
            <w:rFonts w:ascii="Times New Roman" w:hAnsi="Times New Roman" w:cs="Times New Roman"/>
            <w:sz w:val="24"/>
            <w:szCs w:val="24"/>
          </w:rPr>
          <w:delText>urns out</w:delText>
        </w:r>
        <w:r w:rsidR="00107AA2" w:rsidDel="00A54759">
          <w:rPr>
            <w:rFonts w:ascii="Times New Roman" w:hAnsi="Times New Roman" w:cs="Times New Roman"/>
            <w:sz w:val="24"/>
            <w:szCs w:val="24"/>
          </w:rPr>
          <w:delText xml:space="preserve"> that </w:delText>
        </w:r>
        <w:r w:rsidRPr="00D23CFC" w:rsidDel="00A54759">
          <w:rPr>
            <w:rFonts w:ascii="Times New Roman" w:hAnsi="Times New Roman" w:cs="Times New Roman"/>
            <w:sz w:val="24"/>
            <w:szCs w:val="24"/>
          </w:rPr>
          <w:delText>satisfaction and joy can stem from pursuits beyond seeking praise.</w:delText>
        </w:r>
        <w:r w:rsidR="00EB718B" w:rsidDel="00A54759">
          <w:rPr>
            <w:rFonts w:ascii="Times New Roman" w:hAnsi="Times New Roman" w:cs="Times New Roman"/>
            <w:sz w:val="24"/>
            <w:szCs w:val="24"/>
          </w:rPr>
          <w:delText xml:space="preserve"> </w:delText>
        </w:r>
        <w:r w:rsidR="006F34F0" w:rsidRPr="006F34F0" w:rsidDel="00A54759">
          <w:rPr>
            <w:rFonts w:ascii="Times New Roman" w:hAnsi="Times New Roman" w:cs="Times New Roman"/>
            <w:sz w:val="24"/>
            <w:szCs w:val="24"/>
          </w:rPr>
          <w:delText>I came to realize that at times, my parents' true intention in pushing me wasn't to oppose me but to further ignite my potential. It was my drive and refusal to give up that kept me in constant internal conflict.</w:delText>
        </w:r>
      </w:del>
    </w:p>
    <w:p w14:paraId="0EFEDC95" w14:textId="77777777" w:rsidR="00E44F35" w:rsidRDefault="00E44F35" w:rsidP="006F34F0">
      <w:pPr>
        <w:rPr>
          <w:rFonts w:ascii="Times New Roman" w:hAnsi="Times New Roman" w:cs="Times New Roman"/>
          <w:sz w:val="24"/>
          <w:szCs w:val="24"/>
        </w:rPr>
      </w:pPr>
    </w:p>
    <w:sectPr w:rsidR="00E44F3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6FB17" w14:textId="77777777" w:rsidR="00490CF6" w:rsidRDefault="00490CF6" w:rsidP="007D7555">
      <w:r>
        <w:separator/>
      </w:r>
    </w:p>
  </w:endnote>
  <w:endnote w:type="continuationSeparator" w:id="0">
    <w:p w14:paraId="4E049326" w14:textId="77777777" w:rsidR="00490CF6" w:rsidRDefault="00490CF6" w:rsidP="007D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0DED" w14:textId="77777777" w:rsidR="00490CF6" w:rsidRDefault="00490CF6" w:rsidP="007D7555">
      <w:r>
        <w:separator/>
      </w:r>
    </w:p>
  </w:footnote>
  <w:footnote w:type="continuationSeparator" w:id="0">
    <w:p w14:paraId="6FD95C41" w14:textId="77777777" w:rsidR="00490CF6" w:rsidRDefault="00490CF6" w:rsidP="007D7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8C36" w14:textId="77777777" w:rsidR="007D7555" w:rsidRPr="007D7555" w:rsidRDefault="007D7555" w:rsidP="007D7555">
    <w:pPr>
      <w:pStyle w:val="a3"/>
      <w:rPr>
        <w:rFonts w:ascii="Times New Roman" w:hAnsi="Times New Roman" w:cs="Times New Roman"/>
        <w:color w:val="FF0000"/>
        <w:sz w:val="21"/>
        <w:szCs w:val="21"/>
      </w:rPr>
    </w:pPr>
    <w:r w:rsidRPr="007D7555">
      <w:rPr>
        <w:rFonts w:ascii="Times New Roman" w:hAnsi="Times New Roman" w:cs="Times New Roman"/>
        <w:color w:val="FF0000"/>
        <w:sz w:val="21"/>
        <w:szCs w:val="21"/>
      </w:rPr>
      <w:t>5. Describe the most significant challenge you have faced and the steps you have taken to overcome this challenge. How has this challenge affected your academic achievement?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ran Lin">
    <w15:presenceInfo w15:providerId="Windows Live" w15:userId="04bb39893db2a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UzMrQ0NTYyMzA2tLRQ0lEKTi0uzszPAykwqgUA53ltViwAAAA="/>
  </w:docVars>
  <w:rsids>
    <w:rsidRoot w:val="00BB5063"/>
    <w:rsid w:val="00006786"/>
    <w:rsid w:val="000417F4"/>
    <w:rsid w:val="000E3215"/>
    <w:rsid w:val="000E4578"/>
    <w:rsid w:val="00102F35"/>
    <w:rsid w:val="00107AA2"/>
    <w:rsid w:val="001E41CF"/>
    <w:rsid w:val="002B5FB7"/>
    <w:rsid w:val="002C0876"/>
    <w:rsid w:val="002D390D"/>
    <w:rsid w:val="00332BAA"/>
    <w:rsid w:val="00391983"/>
    <w:rsid w:val="003E04FE"/>
    <w:rsid w:val="00432238"/>
    <w:rsid w:val="00485A83"/>
    <w:rsid w:val="00490CF6"/>
    <w:rsid w:val="00581E91"/>
    <w:rsid w:val="005E27BA"/>
    <w:rsid w:val="00600F73"/>
    <w:rsid w:val="006052F8"/>
    <w:rsid w:val="006803FE"/>
    <w:rsid w:val="006A6218"/>
    <w:rsid w:val="006F34F0"/>
    <w:rsid w:val="00732EBE"/>
    <w:rsid w:val="007647D0"/>
    <w:rsid w:val="007719C9"/>
    <w:rsid w:val="00797D2D"/>
    <w:rsid w:val="007D7555"/>
    <w:rsid w:val="00856741"/>
    <w:rsid w:val="00864B31"/>
    <w:rsid w:val="00865DB4"/>
    <w:rsid w:val="0092193A"/>
    <w:rsid w:val="00A54759"/>
    <w:rsid w:val="00AD43F1"/>
    <w:rsid w:val="00B07476"/>
    <w:rsid w:val="00BB5063"/>
    <w:rsid w:val="00C1064A"/>
    <w:rsid w:val="00C64AAB"/>
    <w:rsid w:val="00C76093"/>
    <w:rsid w:val="00C8788F"/>
    <w:rsid w:val="00D07402"/>
    <w:rsid w:val="00D23CFC"/>
    <w:rsid w:val="00D54E61"/>
    <w:rsid w:val="00DA2022"/>
    <w:rsid w:val="00DA45F3"/>
    <w:rsid w:val="00DD2B26"/>
    <w:rsid w:val="00E44F35"/>
    <w:rsid w:val="00E6317B"/>
    <w:rsid w:val="00E72D05"/>
    <w:rsid w:val="00E90567"/>
    <w:rsid w:val="00EB718B"/>
    <w:rsid w:val="00EC7A7D"/>
    <w:rsid w:val="00ED1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AA1FC"/>
  <w15:docId w15:val="{1730A774-C742-4DC3-A483-F02DD45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5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7555"/>
    <w:rPr>
      <w:sz w:val="18"/>
      <w:szCs w:val="18"/>
    </w:rPr>
  </w:style>
  <w:style w:type="paragraph" w:styleId="a5">
    <w:name w:val="footer"/>
    <w:basedOn w:val="a"/>
    <w:link w:val="a6"/>
    <w:uiPriority w:val="99"/>
    <w:unhideWhenUsed/>
    <w:rsid w:val="007D7555"/>
    <w:pPr>
      <w:tabs>
        <w:tab w:val="center" w:pos="4153"/>
        <w:tab w:val="right" w:pos="8306"/>
      </w:tabs>
      <w:snapToGrid w:val="0"/>
      <w:jc w:val="left"/>
    </w:pPr>
    <w:rPr>
      <w:sz w:val="18"/>
      <w:szCs w:val="18"/>
    </w:rPr>
  </w:style>
  <w:style w:type="character" w:customStyle="1" w:styleId="a6">
    <w:name w:val="页脚 字符"/>
    <w:basedOn w:val="a0"/>
    <w:link w:val="a5"/>
    <w:uiPriority w:val="99"/>
    <w:rsid w:val="007D7555"/>
    <w:rPr>
      <w:sz w:val="18"/>
      <w:szCs w:val="18"/>
    </w:rPr>
  </w:style>
  <w:style w:type="paragraph" w:styleId="a7">
    <w:name w:val="Revision"/>
    <w:hidden/>
    <w:uiPriority w:val="99"/>
    <w:semiHidden/>
    <w:rsid w:val="00A54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20154-CDA2-4F5A-8F9B-D6A884BF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15</cp:revision>
  <dcterms:created xsi:type="dcterms:W3CDTF">2023-11-28T10:42:00Z</dcterms:created>
  <dcterms:modified xsi:type="dcterms:W3CDTF">2023-11-29T07:51:00Z</dcterms:modified>
</cp:coreProperties>
</file>