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CDC437" w14:textId="4F8295A5" w:rsidR="00CC16F3" w:rsidRPr="0047257C" w:rsidRDefault="00345458" w:rsidP="00983ECA">
      <w:pPr>
        <w:rPr>
          <w:sz w:val="32"/>
          <w:rPrChange w:id="0" w:author="dell" w:date="2023-06-26T16:51:00Z">
            <w:rPr/>
          </w:rPrChange>
        </w:rPr>
      </w:pPr>
      <w:r w:rsidRPr="0047257C">
        <w:rPr>
          <w:sz w:val="32"/>
          <w:rPrChange w:id="1" w:author="dell" w:date="2023-06-26T16:51:00Z">
            <w:rPr/>
          </w:rPrChange>
        </w:rPr>
        <w:t xml:space="preserve">Since childhood, I have had a strong interest in numbers. </w:t>
      </w:r>
      <w:r w:rsidR="00E0779B" w:rsidRPr="0047257C">
        <w:rPr>
          <w:sz w:val="32"/>
          <w:rPrChange w:id="2" w:author="dell" w:date="2023-06-26T16:51:00Z">
            <w:rPr/>
          </w:rPrChange>
        </w:rPr>
        <w:t xml:space="preserve">When someone </w:t>
      </w:r>
      <w:del w:id="3" w:author="dell" w:date="2023-06-26T16:51:00Z">
        <w:r w:rsidR="00E0779B" w:rsidRPr="0047257C" w:rsidDel="0047257C">
          <w:rPr>
            <w:sz w:val="32"/>
            <w:rPrChange w:id="4" w:author="dell" w:date="2023-06-26T16:51:00Z">
              <w:rPr/>
            </w:rPrChange>
          </w:rPr>
          <w:delText xml:space="preserve">tells </w:delText>
        </w:r>
      </w:del>
      <w:ins w:id="5" w:author="dell" w:date="2023-06-26T16:51:00Z">
        <w:r w:rsidR="0047257C" w:rsidRPr="0047257C">
          <w:rPr>
            <w:sz w:val="32"/>
            <w:rPrChange w:id="6" w:author="dell" w:date="2023-06-26T16:51:00Z">
              <w:rPr/>
            </w:rPrChange>
          </w:rPr>
          <w:t>t</w:t>
        </w:r>
        <w:r w:rsidR="0047257C">
          <w:rPr>
            <w:sz w:val="32"/>
          </w:rPr>
          <w:t>old</w:t>
        </w:r>
        <w:r w:rsidR="0047257C" w:rsidRPr="0047257C">
          <w:rPr>
            <w:sz w:val="32"/>
            <w:rPrChange w:id="7" w:author="dell" w:date="2023-06-26T16:51:00Z">
              <w:rPr/>
            </w:rPrChange>
          </w:rPr>
          <w:t xml:space="preserve"> </w:t>
        </w:r>
      </w:ins>
      <w:r w:rsidR="00E0779B" w:rsidRPr="0047257C">
        <w:rPr>
          <w:sz w:val="32"/>
          <w:rPrChange w:id="8" w:author="dell" w:date="2023-06-26T16:51:00Z">
            <w:rPr/>
          </w:rPrChange>
        </w:rPr>
        <w:t xml:space="preserve">me </w:t>
      </w:r>
      <w:del w:id="9" w:author="dell" w:date="2023-06-26T16:51:00Z">
        <w:r w:rsidR="00E0779B" w:rsidRPr="0047257C" w:rsidDel="0047257C">
          <w:rPr>
            <w:sz w:val="32"/>
            <w:rPrChange w:id="10" w:author="dell" w:date="2023-06-26T16:51:00Z">
              <w:rPr/>
            </w:rPrChange>
          </w:rPr>
          <w:delText xml:space="preserve">his </w:delText>
        </w:r>
      </w:del>
      <w:ins w:id="11" w:author="dell" w:date="2023-06-26T16:51:00Z">
        <w:r w:rsidR="0047257C">
          <w:rPr>
            <w:sz w:val="32"/>
          </w:rPr>
          <w:t>their</w:t>
        </w:r>
        <w:r w:rsidR="0047257C" w:rsidRPr="0047257C">
          <w:rPr>
            <w:sz w:val="32"/>
            <w:rPrChange w:id="12" w:author="dell" w:date="2023-06-26T16:51:00Z">
              <w:rPr/>
            </w:rPrChange>
          </w:rPr>
          <w:t xml:space="preserve"> </w:t>
        </w:r>
      </w:ins>
      <w:r w:rsidR="00E0779B" w:rsidRPr="0047257C">
        <w:rPr>
          <w:sz w:val="32"/>
          <w:rPrChange w:id="13" w:author="dell" w:date="2023-06-26T16:51:00Z">
            <w:rPr/>
          </w:rPrChange>
        </w:rPr>
        <w:t xml:space="preserve">phone number, I </w:t>
      </w:r>
      <w:del w:id="14" w:author="dell" w:date="2023-06-26T16:51:00Z">
        <w:r w:rsidR="00E0779B" w:rsidRPr="0047257C" w:rsidDel="0047257C">
          <w:rPr>
            <w:sz w:val="32"/>
            <w:rPrChange w:id="15" w:author="dell" w:date="2023-06-26T16:51:00Z">
              <w:rPr/>
            </w:rPrChange>
          </w:rPr>
          <w:delText xml:space="preserve">can </w:delText>
        </w:r>
      </w:del>
      <w:ins w:id="16" w:author="dell" w:date="2023-06-26T16:51:00Z">
        <w:r w:rsidR="0047257C">
          <w:rPr>
            <w:sz w:val="32"/>
          </w:rPr>
          <w:t xml:space="preserve">would memorize </w:t>
        </w:r>
      </w:ins>
      <w:del w:id="17" w:author="dell" w:date="2023-06-26T16:51:00Z">
        <w:r w:rsidR="00E0779B" w:rsidRPr="0047257C" w:rsidDel="0047257C">
          <w:rPr>
            <w:sz w:val="32"/>
            <w:rPrChange w:id="18" w:author="dell" w:date="2023-06-26T16:51:00Z">
              <w:rPr/>
            </w:rPrChange>
          </w:rPr>
          <w:delText xml:space="preserve">remember </w:delText>
        </w:r>
      </w:del>
      <w:r w:rsidR="00E0779B" w:rsidRPr="0047257C">
        <w:rPr>
          <w:sz w:val="32"/>
          <w:rPrChange w:id="19" w:author="dell" w:date="2023-06-26T16:51:00Z">
            <w:rPr/>
          </w:rPrChange>
        </w:rPr>
        <w:t>it quickly</w:t>
      </w:r>
      <w:ins w:id="20" w:author="dell" w:date="2023-06-26T16:52:00Z">
        <w:r w:rsidR="0047257C">
          <w:rPr>
            <w:sz w:val="32"/>
          </w:rPr>
          <w:t>;</w:t>
        </w:r>
      </w:ins>
      <w:del w:id="21" w:author="dell" w:date="2023-06-26T16:52:00Z">
        <w:r w:rsidR="00E0779B" w:rsidRPr="0047257C" w:rsidDel="0047257C">
          <w:rPr>
            <w:sz w:val="32"/>
            <w:rPrChange w:id="22" w:author="dell" w:date="2023-06-26T16:51:00Z">
              <w:rPr/>
            </w:rPrChange>
          </w:rPr>
          <w:delText>,</w:delText>
        </w:r>
      </w:del>
      <w:r w:rsidR="00E0779B" w:rsidRPr="0047257C">
        <w:rPr>
          <w:sz w:val="32"/>
          <w:rPrChange w:id="23" w:author="dell" w:date="2023-06-26T16:51:00Z">
            <w:rPr/>
          </w:rPrChange>
        </w:rPr>
        <w:t xml:space="preserve"> </w:t>
      </w:r>
      <w:del w:id="24" w:author="dell" w:date="2023-06-26T16:52:00Z">
        <w:r w:rsidR="00E0779B" w:rsidRPr="0047257C" w:rsidDel="0047257C">
          <w:rPr>
            <w:sz w:val="32"/>
            <w:rPrChange w:id="25" w:author="dell" w:date="2023-06-26T16:51:00Z">
              <w:rPr/>
            </w:rPrChange>
          </w:rPr>
          <w:delText xml:space="preserve">and </w:delText>
        </w:r>
      </w:del>
      <w:r w:rsidR="00E0779B" w:rsidRPr="0047257C">
        <w:rPr>
          <w:sz w:val="32"/>
          <w:rPrChange w:id="26" w:author="dell" w:date="2023-06-26T16:51:00Z">
            <w:rPr/>
          </w:rPrChange>
        </w:rPr>
        <w:t xml:space="preserve">in order to </w:t>
      </w:r>
      <w:del w:id="27" w:author="dell" w:date="2023-06-26T16:52:00Z">
        <w:r w:rsidR="00E0779B" w:rsidRPr="0047257C" w:rsidDel="0047257C">
          <w:rPr>
            <w:sz w:val="32"/>
            <w:rPrChange w:id="28" w:author="dell" w:date="2023-06-26T16:51:00Z">
              <w:rPr/>
            </w:rPrChange>
          </w:rPr>
          <w:delText xml:space="preserve">exercise </w:delText>
        </w:r>
      </w:del>
      <w:ins w:id="29" w:author="dell" w:date="2023-06-26T16:52:00Z">
        <w:r w:rsidR="0047257C">
          <w:rPr>
            <w:sz w:val="32"/>
          </w:rPr>
          <w:t>practice</w:t>
        </w:r>
        <w:r w:rsidR="0047257C" w:rsidRPr="0047257C">
          <w:rPr>
            <w:sz w:val="32"/>
            <w:rPrChange w:id="30" w:author="dell" w:date="2023-06-26T16:51:00Z">
              <w:rPr/>
            </w:rPrChange>
          </w:rPr>
          <w:t xml:space="preserve"> </w:t>
        </w:r>
      </w:ins>
      <w:r w:rsidR="00E0779B" w:rsidRPr="0047257C">
        <w:rPr>
          <w:sz w:val="32"/>
          <w:rPrChange w:id="31" w:author="dell" w:date="2023-06-26T16:51:00Z">
            <w:rPr/>
          </w:rPrChange>
        </w:rPr>
        <w:t>my calculation ability, I habitually sum up this string of numbers and decompose it into prime numbers</w:t>
      </w:r>
      <w:r w:rsidR="00E0779B" w:rsidRPr="0047257C">
        <w:rPr>
          <w:rFonts w:hint="eastAsia"/>
          <w:sz w:val="32"/>
          <w:rPrChange w:id="32" w:author="dell" w:date="2023-06-26T16:51:00Z">
            <w:rPr>
              <w:rFonts w:hint="eastAsia"/>
            </w:rPr>
          </w:rPrChange>
        </w:rPr>
        <w:t>.</w:t>
      </w:r>
      <w:r w:rsidR="00E0779B" w:rsidRPr="0047257C">
        <w:rPr>
          <w:sz w:val="32"/>
          <w:rPrChange w:id="33" w:author="dell" w:date="2023-06-26T16:51:00Z">
            <w:rPr/>
          </w:rPrChange>
        </w:rPr>
        <w:t xml:space="preserve"> </w:t>
      </w:r>
      <w:r w:rsidRPr="0047257C">
        <w:rPr>
          <w:sz w:val="32"/>
          <w:rPrChange w:id="34" w:author="dell" w:date="2023-06-26T16:51:00Z">
            <w:rPr/>
          </w:rPrChange>
        </w:rPr>
        <w:t xml:space="preserve">As my mathematical knowledge </w:t>
      </w:r>
      <w:del w:id="35" w:author="dell" w:date="2023-06-26T16:52:00Z">
        <w:r w:rsidRPr="0047257C" w:rsidDel="0047257C">
          <w:rPr>
            <w:sz w:val="32"/>
            <w:rPrChange w:id="36" w:author="dell" w:date="2023-06-26T16:51:00Z">
              <w:rPr/>
            </w:rPrChange>
          </w:rPr>
          <w:delText xml:space="preserve">has </w:delText>
        </w:r>
      </w:del>
      <w:r w:rsidRPr="0047257C">
        <w:rPr>
          <w:sz w:val="32"/>
          <w:rPrChange w:id="37" w:author="dell" w:date="2023-06-26T16:51:00Z">
            <w:rPr/>
          </w:rPrChange>
        </w:rPr>
        <w:t>grow</w:t>
      </w:r>
      <w:ins w:id="38" w:author="dell" w:date="2023-06-26T16:52:00Z">
        <w:r w:rsidR="0047257C">
          <w:rPr>
            <w:sz w:val="32"/>
          </w:rPr>
          <w:t>s</w:t>
        </w:r>
      </w:ins>
      <w:del w:id="39" w:author="dell" w:date="2023-06-26T16:52:00Z">
        <w:r w:rsidRPr="0047257C" w:rsidDel="0047257C">
          <w:rPr>
            <w:sz w:val="32"/>
            <w:rPrChange w:id="40" w:author="dell" w:date="2023-06-26T16:51:00Z">
              <w:rPr/>
            </w:rPrChange>
          </w:rPr>
          <w:delText>n</w:delText>
        </w:r>
      </w:del>
      <w:r w:rsidRPr="0047257C">
        <w:rPr>
          <w:sz w:val="32"/>
          <w:rPrChange w:id="41" w:author="dell" w:date="2023-06-26T16:51:00Z">
            <w:rPr/>
          </w:rPrChange>
        </w:rPr>
        <w:t xml:space="preserve">, its </w:t>
      </w:r>
      <w:r w:rsidR="00D7075C" w:rsidRPr="0047257C">
        <w:rPr>
          <w:rFonts w:hint="eastAsia"/>
          <w:sz w:val="32"/>
          <w:rPrChange w:id="42" w:author="dell" w:date="2023-06-26T16:51:00Z">
            <w:rPr>
              <w:rFonts w:hint="eastAsia"/>
            </w:rPr>
          </w:rPrChange>
        </w:rPr>
        <w:t>logic</w:t>
      </w:r>
      <w:r w:rsidRPr="0047257C">
        <w:rPr>
          <w:sz w:val="32"/>
          <w:rPrChange w:id="43" w:author="dell" w:date="2023-06-26T16:51:00Z">
            <w:rPr/>
          </w:rPrChange>
        </w:rPr>
        <w:t xml:space="preserve"> and beauty </w:t>
      </w:r>
      <w:del w:id="44" w:author="dell" w:date="2023-06-26T16:53:00Z">
        <w:r w:rsidRPr="0047257C" w:rsidDel="0047257C">
          <w:rPr>
            <w:sz w:val="32"/>
            <w:rPrChange w:id="45" w:author="dell" w:date="2023-06-26T16:51:00Z">
              <w:rPr/>
            </w:rPrChange>
          </w:rPr>
          <w:delText xml:space="preserve">have </w:delText>
        </w:r>
      </w:del>
      <w:r w:rsidRPr="0047257C">
        <w:rPr>
          <w:sz w:val="32"/>
          <w:rPrChange w:id="46" w:author="dell" w:date="2023-06-26T16:51:00Z">
            <w:rPr/>
          </w:rPrChange>
        </w:rPr>
        <w:t>always captivate</w:t>
      </w:r>
      <w:ins w:id="47" w:author="dell" w:date="2023-06-26T16:53:00Z">
        <w:r w:rsidR="0047257C">
          <w:rPr>
            <w:sz w:val="32"/>
          </w:rPr>
          <w:t>s</w:t>
        </w:r>
      </w:ins>
      <w:del w:id="48" w:author="dell" w:date="2023-06-26T16:53:00Z">
        <w:r w:rsidRPr="0047257C" w:rsidDel="0047257C">
          <w:rPr>
            <w:sz w:val="32"/>
            <w:rPrChange w:id="49" w:author="dell" w:date="2023-06-26T16:51:00Z">
              <w:rPr/>
            </w:rPrChange>
          </w:rPr>
          <w:delText>d</w:delText>
        </w:r>
      </w:del>
      <w:r w:rsidRPr="0047257C">
        <w:rPr>
          <w:sz w:val="32"/>
          <w:rPrChange w:id="50" w:author="dell" w:date="2023-06-26T16:51:00Z">
            <w:rPr/>
          </w:rPrChange>
        </w:rPr>
        <w:t xml:space="preserve"> me. It amazes me how a messy polynomial can be transformed into a product of several polynomials, or how the sum of an infinite geometric series can be expressed as such a simple fraction.</w:t>
      </w:r>
    </w:p>
    <w:p w14:paraId="014B1943" w14:textId="77777777" w:rsidR="00345458" w:rsidRPr="0047257C" w:rsidRDefault="00345458" w:rsidP="00983ECA">
      <w:pPr>
        <w:rPr>
          <w:sz w:val="32"/>
          <w:rPrChange w:id="51" w:author="dell" w:date="2023-06-26T16:51:00Z">
            <w:rPr/>
          </w:rPrChange>
        </w:rPr>
      </w:pPr>
    </w:p>
    <w:p w14:paraId="754F2889" w14:textId="38D231BD" w:rsidR="00604734" w:rsidRPr="0047257C" w:rsidRDefault="00604734" w:rsidP="00983ECA">
      <w:pPr>
        <w:rPr>
          <w:sz w:val="32"/>
          <w:rPrChange w:id="52" w:author="dell" w:date="2023-06-26T16:51:00Z">
            <w:rPr/>
          </w:rPrChange>
        </w:rPr>
      </w:pPr>
      <w:r w:rsidRPr="0047257C">
        <w:rPr>
          <w:sz w:val="32"/>
          <w:rPrChange w:id="53" w:author="dell" w:date="2023-06-26T16:51:00Z">
            <w:rPr/>
          </w:rPrChange>
        </w:rPr>
        <w:t xml:space="preserve">In </w:t>
      </w:r>
      <w:del w:id="54" w:author="dell" w:date="2023-06-26T16:55:00Z">
        <w:r w:rsidRPr="0047257C" w:rsidDel="0047257C">
          <w:rPr>
            <w:sz w:val="32"/>
            <w:rPrChange w:id="55" w:author="dell" w:date="2023-06-26T16:51:00Z">
              <w:rPr/>
            </w:rPrChange>
          </w:rPr>
          <w:delText xml:space="preserve">the </w:delText>
        </w:r>
      </w:del>
      <w:del w:id="56" w:author="dell" w:date="2023-06-26T16:54:00Z">
        <w:r w:rsidRPr="0047257C" w:rsidDel="0047257C">
          <w:rPr>
            <w:sz w:val="32"/>
            <w:rPrChange w:id="57" w:author="dell" w:date="2023-06-26T16:51:00Z">
              <w:rPr/>
            </w:rPrChange>
          </w:rPr>
          <w:delText xml:space="preserve">process of </w:delText>
        </w:r>
      </w:del>
      <w:del w:id="58" w:author="dell" w:date="2023-06-26T16:55:00Z">
        <w:r w:rsidRPr="0047257C" w:rsidDel="0047257C">
          <w:rPr>
            <w:sz w:val="32"/>
            <w:rPrChange w:id="59" w:author="dell" w:date="2023-06-26T16:51:00Z">
              <w:rPr/>
            </w:rPrChange>
          </w:rPr>
          <w:delText>constant</w:delText>
        </w:r>
      </w:del>
      <w:del w:id="60" w:author="dell" w:date="2023-06-26T16:54:00Z">
        <w:r w:rsidRPr="0047257C" w:rsidDel="0047257C">
          <w:rPr>
            <w:sz w:val="32"/>
            <w:rPrChange w:id="61" w:author="dell" w:date="2023-06-26T16:51:00Z">
              <w:rPr/>
            </w:rPrChange>
          </w:rPr>
          <w:delText>ly</w:delText>
        </w:r>
      </w:del>
      <w:del w:id="62" w:author="dell" w:date="2023-06-26T16:55:00Z">
        <w:r w:rsidRPr="0047257C" w:rsidDel="0047257C">
          <w:rPr>
            <w:sz w:val="32"/>
            <w:rPrChange w:id="63" w:author="dell" w:date="2023-06-26T16:51:00Z">
              <w:rPr/>
            </w:rPrChange>
          </w:rPr>
          <w:delText xml:space="preserve"> participat</w:delText>
        </w:r>
      </w:del>
      <w:del w:id="64" w:author="dell" w:date="2023-06-26T16:54:00Z">
        <w:r w:rsidRPr="0047257C" w:rsidDel="0047257C">
          <w:rPr>
            <w:sz w:val="32"/>
            <w:rPrChange w:id="65" w:author="dell" w:date="2023-06-26T16:51:00Z">
              <w:rPr/>
            </w:rPrChange>
          </w:rPr>
          <w:delText>ing</w:delText>
        </w:r>
      </w:del>
      <w:del w:id="66" w:author="dell" w:date="2023-06-26T16:55:00Z">
        <w:r w:rsidRPr="0047257C" w:rsidDel="0047257C">
          <w:rPr>
            <w:sz w:val="32"/>
            <w:rPrChange w:id="67" w:author="dell" w:date="2023-06-26T16:51:00Z">
              <w:rPr/>
            </w:rPrChange>
          </w:rPr>
          <w:delText xml:space="preserve"> in </w:delText>
        </w:r>
      </w:del>
      <w:r w:rsidRPr="0047257C">
        <w:rPr>
          <w:sz w:val="32"/>
          <w:rPrChange w:id="68" w:author="dell" w:date="2023-06-26T16:51:00Z">
            <w:rPr/>
          </w:rPrChange>
        </w:rPr>
        <w:t xml:space="preserve">various math competitions, from number theory to functions, from geometry to probability, all kinds of mathematical problems constantly challenge me. </w:t>
      </w:r>
      <w:del w:id="69" w:author="dell" w:date="2023-06-26T16:55:00Z">
        <w:r w:rsidRPr="0047257C" w:rsidDel="0047257C">
          <w:rPr>
            <w:sz w:val="32"/>
            <w:rPrChange w:id="70" w:author="dell" w:date="2023-06-26T16:51:00Z">
              <w:rPr/>
            </w:rPrChange>
          </w:rPr>
          <w:delText>I remember once w</w:delText>
        </w:r>
      </w:del>
      <w:ins w:id="71" w:author="dell" w:date="2023-06-26T16:55:00Z">
        <w:r w:rsidR="0047257C">
          <w:rPr>
            <w:sz w:val="32"/>
          </w:rPr>
          <w:t>W</w:t>
        </w:r>
      </w:ins>
      <w:r w:rsidRPr="0047257C">
        <w:rPr>
          <w:sz w:val="32"/>
          <w:rPrChange w:id="72" w:author="dell" w:date="2023-06-26T16:51:00Z">
            <w:rPr/>
          </w:rPrChange>
        </w:rPr>
        <w:t>hen preparing for the AMC</w:t>
      </w:r>
      <w:ins w:id="73" w:author="dell" w:date="2023-06-26T16:55:00Z">
        <w:r w:rsidR="0047257C">
          <w:rPr>
            <w:sz w:val="32"/>
          </w:rPr>
          <w:t xml:space="preserve"> (</w:t>
        </w:r>
        <w:r w:rsidR="0047257C">
          <w:rPr>
            <w:rFonts w:hint="eastAsia"/>
            <w:sz w:val="32"/>
          </w:rPr>
          <w:t>全</w:t>
        </w:r>
      </w:ins>
      <w:ins w:id="74" w:author="dell" w:date="2023-06-26T16:56:00Z">
        <w:r w:rsidR="0047257C">
          <w:rPr>
            <w:rFonts w:hint="eastAsia"/>
            <w:sz w:val="32"/>
          </w:rPr>
          <w:t>称</w:t>
        </w:r>
      </w:ins>
      <w:ins w:id="75" w:author="dell" w:date="2023-06-26T16:55:00Z">
        <w:r w:rsidR="0047257C">
          <w:rPr>
            <w:sz w:val="32"/>
          </w:rPr>
          <w:t>)</w:t>
        </w:r>
      </w:ins>
      <w:r w:rsidRPr="0047257C">
        <w:rPr>
          <w:sz w:val="32"/>
          <w:rPrChange w:id="76" w:author="dell" w:date="2023-06-26T16:51:00Z">
            <w:rPr/>
          </w:rPrChange>
        </w:rPr>
        <w:t xml:space="preserve">, I encountered a dice rolling problem that asked for the probability of getting an odd number before all even numbers appeared once. I was immersed in </w:t>
      </w:r>
      <w:ins w:id="77" w:author="dell" w:date="2023-06-26T16:56:00Z">
        <w:r w:rsidR="0047257C">
          <w:rPr>
            <w:sz w:val="32"/>
          </w:rPr>
          <w:t xml:space="preserve">my </w:t>
        </w:r>
      </w:ins>
      <w:r w:rsidRPr="0047257C">
        <w:rPr>
          <w:sz w:val="32"/>
          <w:rPrChange w:id="78" w:author="dell" w:date="2023-06-26T16:51:00Z">
            <w:rPr/>
          </w:rPrChange>
        </w:rPr>
        <w:t>thought</w:t>
      </w:r>
      <w:ins w:id="79" w:author="dell" w:date="2023-06-26T16:56:00Z">
        <w:r w:rsidR="0047257C">
          <w:rPr>
            <w:sz w:val="32"/>
          </w:rPr>
          <w:t>s</w:t>
        </w:r>
      </w:ins>
      <w:r w:rsidRPr="0047257C">
        <w:rPr>
          <w:sz w:val="32"/>
          <w:rPrChange w:id="80" w:author="dell" w:date="2023-06-26T16:51:00Z">
            <w:rPr/>
          </w:rPrChange>
        </w:rPr>
        <w:t xml:space="preserve"> and missed dinner, but the </w:t>
      </w:r>
      <w:del w:id="81" w:author="dell" w:date="2023-06-26T16:56:00Z">
        <w:r w:rsidRPr="0047257C" w:rsidDel="0047257C">
          <w:rPr>
            <w:sz w:val="32"/>
            <w:rPrChange w:id="82" w:author="dell" w:date="2023-06-26T16:51:00Z">
              <w:rPr/>
            </w:rPrChange>
          </w:rPr>
          <w:delText xml:space="preserve">feeling of </w:delText>
        </w:r>
      </w:del>
      <w:r w:rsidRPr="0047257C">
        <w:rPr>
          <w:sz w:val="32"/>
          <w:rPrChange w:id="83" w:author="dell" w:date="2023-06-26T16:51:00Z">
            <w:rPr/>
          </w:rPrChange>
        </w:rPr>
        <w:t xml:space="preserve">satisfaction after finally </w:t>
      </w:r>
      <w:del w:id="84" w:author="dell" w:date="2023-06-26T16:56:00Z">
        <w:r w:rsidRPr="0047257C" w:rsidDel="0047257C">
          <w:rPr>
            <w:sz w:val="32"/>
            <w:rPrChange w:id="85" w:author="dell" w:date="2023-06-26T16:51:00Z">
              <w:rPr/>
            </w:rPrChange>
          </w:rPr>
          <w:delText>arriving at</w:delText>
        </w:r>
      </w:del>
      <w:ins w:id="86" w:author="dell" w:date="2023-06-26T16:57:00Z">
        <w:r w:rsidR="0047257C">
          <w:rPr>
            <w:sz w:val="32"/>
          </w:rPr>
          <w:t xml:space="preserve"> </w:t>
        </w:r>
      </w:ins>
      <w:ins w:id="87" w:author="dell" w:date="2023-06-26T16:56:00Z">
        <w:r w:rsidR="0047257C">
          <w:rPr>
            <w:sz w:val="32"/>
          </w:rPr>
          <w:t>working out</w:t>
        </w:r>
      </w:ins>
      <w:r w:rsidRPr="0047257C">
        <w:rPr>
          <w:sz w:val="32"/>
          <w:rPrChange w:id="88" w:author="dell" w:date="2023-06-26T16:51:00Z">
            <w:rPr/>
          </w:rPrChange>
        </w:rPr>
        <w:t xml:space="preserve"> the correct answer before going to bed was incomparable to anything else. From permutation and combination in elementary school math Olympiad to conditional probability in high school, such problems have sparked my great</w:t>
      </w:r>
      <w:ins w:id="89" w:author="dell" w:date="2023-06-26T16:57:00Z">
        <w:r w:rsidR="0047257C">
          <w:rPr>
            <w:sz w:val="32"/>
          </w:rPr>
          <w:t>est</w:t>
        </w:r>
      </w:ins>
      <w:r w:rsidRPr="0047257C">
        <w:rPr>
          <w:sz w:val="32"/>
          <w:rPrChange w:id="90" w:author="dell" w:date="2023-06-26T16:51:00Z">
            <w:rPr/>
          </w:rPrChange>
        </w:rPr>
        <w:t xml:space="preserve"> interest in probability and statistics.</w:t>
      </w:r>
    </w:p>
    <w:p w14:paraId="5094DDC2" w14:textId="77777777" w:rsidR="00604734" w:rsidRPr="0047257C" w:rsidRDefault="00604734" w:rsidP="00983ECA">
      <w:pPr>
        <w:rPr>
          <w:sz w:val="32"/>
          <w:rPrChange w:id="91" w:author="dell" w:date="2023-06-26T16:51:00Z">
            <w:rPr/>
          </w:rPrChange>
        </w:rPr>
      </w:pPr>
    </w:p>
    <w:p w14:paraId="6EBB6AB7" w14:textId="0F00E721" w:rsidR="00983ECA" w:rsidRPr="0047257C" w:rsidRDefault="007B0CDA" w:rsidP="00983ECA">
      <w:pPr>
        <w:rPr>
          <w:sz w:val="32"/>
          <w:rPrChange w:id="92" w:author="dell" w:date="2023-06-26T16:51:00Z">
            <w:rPr/>
          </w:rPrChange>
        </w:rPr>
      </w:pPr>
      <w:r w:rsidRPr="0047257C">
        <w:rPr>
          <w:sz w:val="32"/>
          <w:rPrChange w:id="93" w:author="dell" w:date="2023-06-26T16:51:00Z">
            <w:rPr/>
          </w:rPrChange>
        </w:rPr>
        <w:t xml:space="preserve">In recent years, with the development of computing power, data science based on big data has been applied in various fields. </w:t>
      </w:r>
      <w:del w:id="94" w:author="dell" w:date="2023-06-26T16:58:00Z">
        <w:r w:rsidRPr="0047257C" w:rsidDel="0047257C">
          <w:rPr>
            <w:sz w:val="32"/>
            <w:rPrChange w:id="95" w:author="dell" w:date="2023-06-26T16:51:00Z">
              <w:rPr/>
            </w:rPrChange>
          </w:rPr>
          <w:delText xml:space="preserve">During </w:delText>
        </w:r>
      </w:del>
      <w:ins w:id="96" w:author="dell" w:date="2023-06-26T16:58:00Z">
        <w:r w:rsidR="0047257C">
          <w:rPr>
            <w:sz w:val="32"/>
          </w:rPr>
          <w:t>In</w:t>
        </w:r>
        <w:r w:rsidR="0047257C" w:rsidRPr="0047257C">
          <w:rPr>
            <w:sz w:val="32"/>
            <w:rPrChange w:id="97" w:author="dell" w:date="2023-06-26T16:51:00Z">
              <w:rPr/>
            </w:rPrChange>
          </w:rPr>
          <w:t xml:space="preserve"> </w:t>
        </w:r>
      </w:ins>
      <w:r w:rsidRPr="0047257C">
        <w:rPr>
          <w:sz w:val="32"/>
          <w:rPrChange w:id="98" w:author="dell" w:date="2023-06-26T16:51:00Z">
            <w:rPr/>
          </w:rPrChange>
        </w:rPr>
        <w:t>my spare time, I took an introductory course in data science and collaborated with my classmates on a case study involving the identification and categorizatio</w:t>
      </w:r>
      <w:r w:rsidR="0012088E" w:rsidRPr="0047257C">
        <w:rPr>
          <w:sz w:val="32"/>
          <w:rPrChange w:id="99" w:author="dell" w:date="2023-06-26T16:51:00Z">
            <w:rPr/>
          </w:rPrChange>
        </w:rPr>
        <w:t>n of coins using computer visualization</w:t>
      </w:r>
      <w:r w:rsidRPr="0047257C">
        <w:rPr>
          <w:sz w:val="32"/>
          <w:rPrChange w:id="100" w:author="dell" w:date="2023-06-26T16:51:00Z">
            <w:rPr/>
          </w:rPrChange>
        </w:rPr>
        <w:t xml:space="preserve"> techniques. We published a paper on this topic.</w:t>
      </w:r>
      <w:r w:rsidR="005E1F3B" w:rsidRPr="0047257C">
        <w:rPr>
          <w:sz w:val="32"/>
          <w:rPrChange w:id="101" w:author="dell" w:date="2023-06-26T16:51:00Z">
            <w:rPr/>
          </w:rPrChange>
        </w:rPr>
        <w:t xml:space="preserve"> </w:t>
      </w:r>
      <w:r w:rsidRPr="0047257C">
        <w:rPr>
          <w:sz w:val="32"/>
          <w:rPrChange w:id="102" w:author="dell" w:date="2023-06-26T16:51:00Z">
            <w:rPr/>
          </w:rPrChange>
        </w:rPr>
        <w:t>Through this</w:t>
      </w:r>
      <w:r w:rsidR="005E1F3B" w:rsidRPr="0047257C">
        <w:rPr>
          <w:sz w:val="32"/>
          <w:rPrChange w:id="103" w:author="dell" w:date="2023-06-26T16:51:00Z">
            <w:rPr/>
          </w:rPrChange>
        </w:rPr>
        <w:t xml:space="preserve"> </w:t>
      </w:r>
      <w:r w:rsidR="00E0779B" w:rsidRPr="0047257C">
        <w:rPr>
          <w:sz w:val="32"/>
          <w:rPrChange w:id="104" w:author="dell" w:date="2023-06-26T16:51:00Z">
            <w:rPr/>
          </w:rPrChange>
        </w:rPr>
        <w:t>experience</w:t>
      </w:r>
      <w:r w:rsidRPr="0047257C">
        <w:rPr>
          <w:sz w:val="32"/>
          <w:rPrChange w:id="105" w:author="dell" w:date="2023-06-26T16:51:00Z">
            <w:rPr/>
          </w:rPrChange>
        </w:rPr>
        <w:t xml:space="preserve">, I gained a comprehensive understanding of the application of data science, from data collection and classification to building </w:t>
      </w:r>
      <w:r w:rsidR="0035055F" w:rsidRPr="0047257C">
        <w:rPr>
          <w:sz w:val="32"/>
          <w:rPrChange w:id="106" w:author="dell" w:date="2023-06-26T16:51:00Z">
            <w:rPr/>
          </w:rPrChange>
        </w:rPr>
        <w:t xml:space="preserve">convolutional </w:t>
      </w:r>
      <w:r w:rsidRPr="0047257C">
        <w:rPr>
          <w:sz w:val="32"/>
          <w:rPrChange w:id="107" w:author="dell" w:date="2023-06-26T16:51:00Z">
            <w:rPr/>
          </w:rPrChange>
        </w:rPr>
        <w:t>neural network</w:t>
      </w:r>
      <w:r w:rsidR="005E1F3B" w:rsidRPr="0047257C">
        <w:rPr>
          <w:sz w:val="32"/>
          <w:rPrChange w:id="108" w:author="dell" w:date="2023-06-26T16:51:00Z">
            <w:rPr/>
          </w:rPrChange>
        </w:rPr>
        <w:t xml:space="preserve"> </w:t>
      </w:r>
      <w:r w:rsidR="0035055F" w:rsidRPr="0047257C">
        <w:rPr>
          <w:sz w:val="32"/>
          <w:rPrChange w:id="109" w:author="dell" w:date="2023-06-26T16:51:00Z">
            <w:rPr/>
          </w:rPrChange>
        </w:rPr>
        <w:t>(CNN)</w:t>
      </w:r>
      <w:r w:rsidRPr="0047257C">
        <w:rPr>
          <w:sz w:val="32"/>
          <w:rPrChange w:id="110" w:author="dell" w:date="2023-06-26T16:51:00Z">
            <w:rPr/>
          </w:rPrChange>
        </w:rPr>
        <w:t xml:space="preserve"> models and performing data analysis using Python programming. </w:t>
      </w:r>
      <w:del w:id="111" w:author="dell" w:date="2023-06-26T16:59:00Z">
        <w:r w:rsidRPr="0047257C" w:rsidDel="0047257C">
          <w:rPr>
            <w:sz w:val="32"/>
            <w:rPrChange w:id="112" w:author="dell" w:date="2023-06-26T16:51:00Z">
              <w:rPr/>
            </w:rPrChange>
          </w:rPr>
          <w:delText>While m</w:delText>
        </w:r>
      </w:del>
      <w:ins w:id="113" w:author="dell" w:date="2023-06-26T16:59:00Z">
        <w:r w:rsidR="0047257C">
          <w:rPr>
            <w:sz w:val="32"/>
          </w:rPr>
          <w:t>M</w:t>
        </w:r>
      </w:ins>
      <w:r w:rsidRPr="0047257C">
        <w:rPr>
          <w:sz w:val="32"/>
          <w:rPrChange w:id="114" w:author="dell" w:date="2023-06-26T16:51:00Z">
            <w:rPr/>
          </w:rPrChange>
        </w:rPr>
        <w:t xml:space="preserve">arveling at its power, I became more </w:t>
      </w:r>
      <w:del w:id="115" w:author="dell" w:date="2023-06-26T17:00:00Z">
        <w:r w:rsidRPr="0047257C" w:rsidDel="0047257C">
          <w:rPr>
            <w:sz w:val="32"/>
            <w:rPrChange w:id="116" w:author="dell" w:date="2023-06-26T16:51:00Z">
              <w:rPr/>
            </w:rPrChange>
          </w:rPr>
          <w:delText>interested in</w:delText>
        </w:r>
      </w:del>
      <w:ins w:id="117" w:author="dell" w:date="2023-06-26T17:00:00Z">
        <w:r w:rsidR="0047257C">
          <w:rPr>
            <w:sz w:val="32"/>
          </w:rPr>
          <w:t>drawn to</w:t>
        </w:r>
      </w:ins>
      <w:r w:rsidRPr="0047257C">
        <w:rPr>
          <w:sz w:val="32"/>
          <w:rPrChange w:id="118" w:author="dell" w:date="2023-06-26T16:51:00Z">
            <w:rPr/>
          </w:rPrChange>
        </w:rPr>
        <w:t xml:space="preserve"> the </w:t>
      </w:r>
      <w:r w:rsidR="0035055F" w:rsidRPr="0047257C">
        <w:rPr>
          <w:sz w:val="32"/>
          <w:rPrChange w:id="119" w:author="dell" w:date="2023-06-26T16:51:00Z">
            <w:rPr/>
          </w:rPrChange>
        </w:rPr>
        <w:t xml:space="preserve">underlying </w:t>
      </w:r>
      <w:r w:rsidRPr="0047257C">
        <w:rPr>
          <w:sz w:val="32"/>
          <w:rPrChange w:id="120" w:author="dell" w:date="2023-06-26T16:51:00Z">
            <w:rPr/>
          </w:rPrChange>
        </w:rPr>
        <w:t>mathematical princ</w:t>
      </w:r>
      <w:r w:rsidR="0035055F" w:rsidRPr="0047257C">
        <w:rPr>
          <w:sz w:val="32"/>
          <w:rPrChange w:id="121" w:author="dell" w:date="2023-06-26T16:51:00Z">
            <w:rPr/>
          </w:rPrChange>
        </w:rPr>
        <w:t>iples</w:t>
      </w:r>
      <w:r w:rsidRPr="0047257C">
        <w:rPr>
          <w:sz w:val="32"/>
          <w:rPrChange w:id="122" w:author="dell" w:date="2023-06-26T16:51:00Z">
            <w:rPr/>
          </w:rPrChange>
        </w:rPr>
        <w:t>.</w:t>
      </w:r>
      <w:r w:rsidR="00D51729" w:rsidRPr="0047257C">
        <w:rPr>
          <w:sz w:val="32"/>
          <w:rPrChange w:id="123" w:author="dell" w:date="2023-06-26T16:51:00Z">
            <w:rPr/>
          </w:rPrChange>
        </w:rPr>
        <w:t xml:space="preserve"> </w:t>
      </w:r>
    </w:p>
    <w:p w14:paraId="6D0D7B11" w14:textId="77777777" w:rsidR="007B0CDA" w:rsidRPr="0047257C" w:rsidRDefault="007B0CDA" w:rsidP="00983ECA">
      <w:pPr>
        <w:rPr>
          <w:sz w:val="32"/>
          <w:rPrChange w:id="124" w:author="dell" w:date="2023-06-26T16:51:00Z">
            <w:rPr/>
          </w:rPrChange>
        </w:rPr>
      </w:pPr>
    </w:p>
    <w:p w14:paraId="26F9DDFA" w14:textId="51E34B0C" w:rsidR="00983ECA" w:rsidRPr="0047257C" w:rsidRDefault="00983ECA" w:rsidP="00983ECA">
      <w:pPr>
        <w:rPr>
          <w:sz w:val="32"/>
          <w:rPrChange w:id="125" w:author="dell" w:date="2023-06-26T16:51:00Z">
            <w:rPr/>
          </w:rPrChange>
        </w:rPr>
      </w:pPr>
      <w:r w:rsidRPr="0047257C">
        <w:rPr>
          <w:sz w:val="32"/>
          <w:rPrChange w:id="126" w:author="dell" w:date="2023-06-26T16:51:00Z">
            <w:rPr/>
          </w:rPrChange>
        </w:rPr>
        <w:t xml:space="preserve">CNNs heavily rely on matrix operations, such as convolutional filters, which extract features from complex datasets. Related mathematical principles </w:t>
      </w:r>
      <w:del w:id="127" w:author="dell" w:date="2023-06-26T17:00:00Z">
        <w:r w:rsidRPr="0047257C" w:rsidDel="0047257C">
          <w:rPr>
            <w:sz w:val="32"/>
            <w:rPrChange w:id="128" w:author="dell" w:date="2023-06-26T16:51:00Z">
              <w:rPr/>
            </w:rPrChange>
          </w:rPr>
          <w:delText xml:space="preserve">like </w:delText>
        </w:r>
      </w:del>
      <w:ins w:id="129" w:author="dell" w:date="2023-06-26T17:00:00Z">
        <w:r w:rsidR="0047257C">
          <w:rPr>
            <w:sz w:val="32"/>
          </w:rPr>
          <w:t>such as</w:t>
        </w:r>
        <w:r w:rsidR="0047257C" w:rsidRPr="0047257C">
          <w:rPr>
            <w:sz w:val="32"/>
            <w:rPrChange w:id="130" w:author="dell" w:date="2023-06-26T16:51:00Z">
              <w:rPr/>
            </w:rPrChange>
          </w:rPr>
          <w:t xml:space="preserve"> </w:t>
        </w:r>
      </w:ins>
      <w:r w:rsidRPr="0047257C">
        <w:rPr>
          <w:sz w:val="32"/>
          <w:rPrChange w:id="131" w:author="dell" w:date="2023-06-26T16:51:00Z">
            <w:rPr/>
          </w:rPrChange>
        </w:rPr>
        <w:t xml:space="preserve">linear transformations and matrix factorizations underpin the efficacy of CNNs. I first studied matrix </w:t>
      </w:r>
      <w:del w:id="132" w:author="dell" w:date="2023-06-26T17:00:00Z">
        <w:r w:rsidRPr="0047257C" w:rsidDel="0047257C">
          <w:rPr>
            <w:sz w:val="32"/>
            <w:rPrChange w:id="133" w:author="dell" w:date="2023-06-26T16:51:00Z">
              <w:rPr/>
            </w:rPrChange>
          </w:rPr>
          <w:delText>during my</w:delText>
        </w:r>
      </w:del>
      <w:ins w:id="134" w:author="dell" w:date="2023-06-26T17:00:00Z">
        <w:r w:rsidR="0047257C">
          <w:rPr>
            <w:sz w:val="32"/>
          </w:rPr>
          <w:t>when preparing for</w:t>
        </w:r>
      </w:ins>
      <w:r w:rsidRPr="0047257C">
        <w:rPr>
          <w:sz w:val="32"/>
          <w:rPrChange w:id="135" w:author="dell" w:date="2023-06-26T16:51:00Z">
            <w:rPr/>
          </w:rPrChange>
        </w:rPr>
        <w:t xml:space="preserve"> ACT </w:t>
      </w:r>
      <w:del w:id="136" w:author="dell" w:date="2023-06-26T17:01:00Z">
        <w:r w:rsidRPr="0047257C" w:rsidDel="0047257C">
          <w:rPr>
            <w:sz w:val="32"/>
            <w:rPrChange w:id="137" w:author="dell" w:date="2023-06-26T16:51:00Z">
              <w:rPr/>
            </w:rPrChange>
          </w:rPr>
          <w:delText>course</w:delText>
        </w:r>
        <w:r w:rsidR="005E1F3B" w:rsidRPr="0047257C" w:rsidDel="0047257C">
          <w:rPr>
            <w:sz w:val="32"/>
            <w:rPrChange w:id="138" w:author="dell" w:date="2023-06-26T16:51:00Z">
              <w:rPr/>
            </w:rPrChange>
          </w:rPr>
          <w:delText xml:space="preserve"> </w:delText>
        </w:r>
      </w:del>
      <w:r w:rsidR="00514C52" w:rsidRPr="0047257C">
        <w:rPr>
          <w:sz w:val="32"/>
          <w:rPrChange w:id="139" w:author="dell" w:date="2023-06-26T16:51:00Z">
            <w:rPr/>
          </w:rPrChange>
        </w:rPr>
        <w:t xml:space="preserve">but did not fully understand its </w:t>
      </w:r>
      <w:r w:rsidR="00E0779B" w:rsidRPr="0047257C">
        <w:rPr>
          <w:sz w:val="32"/>
          <w:rPrChange w:id="140" w:author="dell" w:date="2023-06-26T16:51:00Z">
            <w:rPr/>
          </w:rPrChange>
        </w:rPr>
        <w:t>significance</w:t>
      </w:r>
      <w:r w:rsidR="00514C52" w:rsidRPr="0047257C">
        <w:rPr>
          <w:sz w:val="32"/>
          <w:rPrChange w:id="141" w:author="dell" w:date="2023-06-26T16:51:00Z">
            <w:rPr/>
          </w:rPrChange>
        </w:rPr>
        <w:t xml:space="preserve"> in applied scenarios. </w:t>
      </w:r>
      <w:del w:id="142" w:author="dell" w:date="2023-06-26T17:01:00Z">
        <w:r w:rsidR="00F0621A" w:rsidRPr="0047257C" w:rsidDel="0047257C">
          <w:rPr>
            <w:sz w:val="32"/>
            <w:rPrChange w:id="143" w:author="dell" w:date="2023-06-26T16:51:00Z">
              <w:rPr/>
            </w:rPrChange>
          </w:rPr>
          <w:delText>.</w:delText>
        </w:r>
        <w:r w:rsidRPr="0047257C" w:rsidDel="0047257C">
          <w:rPr>
            <w:sz w:val="32"/>
            <w:rPrChange w:id="144" w:author="dell" w:date="2023-06-26T16:51:00Z">
              <w:rPr/>
            </w:rPrChange>
          </w:rPr>
          <w:delText xml:space="preserve"> </w:delText>
        </w:r>
        <w:r w:rsidR="00F0621A" w:rsidRPr="0047257C" w:rsidDel="0047257C">
          <w:rPr>
            <w:sz w:val="32"/>
            <w:rPrChange w:id="145" w:author="dell" w:date="2023-06-26T16:51:00Z">
              <w:rPr/>
            </w:rPrChange>
          </w:rPr>
          <w:delText>B</w:delText>
        </w:r>
        <w:r w:rsidRPr="0047257C" w:rsidDel="0047257C">
          <w:rPr>
            <w:sz w:val="32"/>
            <w:rPrChange w:id="146" w:author="dell" w:date="2023-06-26T16:51:00Z">
              <w:rPr/>
            </w:rPrChange>
          </w:rPr>
          <w:delText xml:space="preserve">ut </w:delText>
        </w:r>
      </w:del>
      <w:ins w:id="147" w:author="dell" w:date="2023-06-26T17:01:00Z">
        <w:r w:rsidR="0047257C">
          <w:rPr>
            <w:sz w:val="32"/>
          </w:rPr>
          <w:t>However,</w:t>
        </w:r>
        <w:r w:rsidR="0047257C" w:rsidRPr="0047257C">
          <w:rPr>
            <w:sz w:val="32"/>
            <w:rPrChange w:id="148" w:author="dell" w:date="2023-06-26T16:51:00Z">
              <w:rPr/>
            </w:rPrChange>
          </w:rPr>
          <w:t xml:space="preserve"> </w:t>
        </w:r>
      </w:ins>
      <w:r w:rsidRPr="0047257C">
        <w:rPr>
          <w:sz w:val="32"/>
          <w:rPrChange w:id="149" w:author="dell" w:date="2023-06-26T16:51:00Z">
            <w:rPr/>
          </w:rPrChange>
        </w:rPr>
        <w:t>during the big data project</w:t>
      </w:r>
      <w:r w:rsidR="00514C52" w:rsidRPr="0047257C">
        <w:rPr>
          <w:sz w:val="32"/>
          <w:rPrChange w:id="150" w:author="dell" w:date="2023-06-26T16:51:00Z">
            <w:rPr/>
          </w:rPrChange>
        </w:rPr>
        <w:t>,</w:t>
      </w:r>
      <w:commentRangeStart w:id="151"/>
      <w:r w:rsidRPr="0047257C">
        <w:rPr>
          <w:sz w:val="32"/>
          <w:rPrChange w:id="152" w:author="dell" w:date="2023-06-26T16:51:00Z">
            <w:rPr/>
          </w:rPrChange>
        </w:rPr>
        <w:t xml:space="preserve"> I am amazed </w:t>
      </w:r>
      <w:commentRangeEnd w:id="151"/>
      <w:r w:rsidR="0047257C">
        <w:rPr>
          <w:rStyle w:val="a5"/>
        </w:rPr>
        <w:commentReference w:id="151"/>
      </w:r>
      <w:commentRangeStart w:id="153"/>
      <w:r w:rsidRPr="0047257C">
        <w:rPr>
          <w:sz w:val="32"/>
          <w:rPrChange w:id="154" w:author="dell" w:date="2023-06-26T16:51:00Z">
            <w:rPr/>
          </w:rPrChange>
        </w:rPr>
        <w:t xml:space="preserve">by the powerfulness </w:t>
      </w:r>
      <w:commentRangeEnd w:id="153"/>
      <w:r w:rsidR="0047257C">
        <w:rPr>
          <w:rStyle w:val="a5"/>
        </w:rPr>
        <w:commentReference w:id="153"/>
      </w:r>
      <w:r w:rsidRPr="0047257C">
        <w:rPr>
          <w:sz w:val="32"/>
          <w:rPrChange w:id="155" w:author="dell" w:date="2023-06-26T16:51:00Z">
            <w:rPr/>
          </w:rPrChange>
        </w:rPr>
        <w:t>of it and would like to learn more about linear algebra systematically</w:t>
      </w:r>
      <w:r w:rsidR="0020026E" w:rsidRPr="0047257C">
        <w:rPr>
          <w:sz w:val="32"/>
          <w:rPrChange w:id="156" w:author="dell" w:date="2023-06-26T16:51:00Z">
            <w:rPr/>
          </w:rPrChange>
        </w:rPr>
        <w:t xml:space="preserve"> in my future university </w:t>
      </w:r>
      <w:del w:id="157" w:author="dell" w:date="2023-06-26T17:02:00Z">
        <w:r w:rsidR="0020026E" w:rsidRPr="0047257C" w:rsidDel="0047257C">
          <w:rPr>
            <w:sz w:val="32"/>
            <w:rPrChange w:id="158" w:author="dell" w:date="2023-06-26T16:51:00Z">
              <w:rPr/>
            </w:rPrChange>
          </w:rPr>
          <w:delText>study</w:delText>
        </w:r>
      </w:del>
      <w:ins w:id="159" w:author="dell" w:date="2023-06-26T17:02:00Z">
        <w:r w:rsidR="0047257C" w:rsidRPr="0047257C">
          <w:rPr>
            <w:sz w:val="32"/>
            <w:rPrChange w:id="160" w:author="dell" w:date="2023-06-26T16:51:00Z">
              <w:rPr/>
            </w:rPrChange>
          </w:rPr>
          <w:t>stud</w:t>
        </w:r>
        <w:r w:rsidR="0047257C">
          <w:rPr>
            <w:sz w:val="32"/>
          </w:rPr>
          <w:t>ies</w:t>
        </w:r>
      </w:ins>
      <w:r w:rsidRPr="0047257C">
        <w:rPr>
          <w:sz w:val="32"/>
          <w:rPrChange w:id="161" w:author="dell" w:date="2023-06-26T16:51:00Z">
            <w:rPr/>
          </w:rPrChange>
        </w:rPr>
        <w:t>.</w:t>
      </w:r>
    </w:p>
    <w:p w14:paraId="4549CB9F" w14:textId="77777777" w:rsidR="007B0CDA" w:rsidRPr="0047257C" w:rsidRDefault="007B0CDA" w:rsidP="007B0CDA">
      <w:pPr>
        <w:rPr>
          <w:sz w:val="32"/>
          <w:rPrChange w:id="162" w:author="dell" w:date="2023-06-26T16:51:00Z">
            <w:rPr/>
          </w:rPrChange>
        </w:rPr>
      </w:pPr>
    </w:p>
    <w:p w14:paraId="6A4ABFCD" w14:textId="581A277B" w:rsidR="00983ECA" w:rsidRPr="0047257C" w:rsidRDefault="007B0CDA" w:rsidP="007B0CDA">
      <w:pPr>
        <w:rPr>
          <w:sz w:val="32"/>
          <w:rPrChange w:id="163" w:author="dell" w:date="2023-06-26T16:51:00Z">
            <w:rPr/>
          </w:rPrChange>
        </w:rPr>
      </w:pPr>
      <w:commentRangeStart w:id="164"/>
      <w:r w:rsidRPr="0047257C">
        <w:rPr>
          <w:sz w:val="32"/>
          <w:rPrChange w:id="165" w:author="dell" w:date="2023-06-26T16:51:00Z">
            <w:rPr/>
          </w:rPrChange>
        </w:rPr>
        <w:t xml:space="preserve">Another example that made me marvel at </w:t>
      </w:r>
      <w:commentRangeEnd w:id="164"/>
      <w:r w:rsidR="0047257C">
        <w:rPr>
          <w:rStyle w:val="a5"/>
        </w:rPr>
        <w:commentReference w:id="164"/>
      </w:r>
      <w:r w:rsidRPr="0047257C">
        <w:rPr>
          <w:sz w:val="32"/>
          <w:rPrChange w:id="166" w:author="dell" w:date="2023-06-26T16:51:00Z">
            <w:rPr/>
          </w:rPrChange>
        </w:rPr>
        <w:t>the power of mathematics is the Space City Competition I participated in</w:t>
      </w:r>
      <w:r w:rsidR="0020026E" w:rsidRPr="0047257C">
        <w:rPr>
          <w:sz w:val="32"/>
          <w:rPrChange w:id="167" w:author="dell" w:date="2023-06-26T16:51:00Z">
            <w:rPr/>
          </w:rPrChange>
        </w:rPr>
        <w:t>, which</w:t>
      </w:r>
      <w:r w:rsidRPr="0047257C">
        <w:rPr>
          <w:sz w:val="32"/>
          <w:rPrChange w:id="168" w:author="dell" w:date="2023-06-26T16:51:00Z">
            <w:rPr/>
          </w:rPrChange>
        </w:rPr>
        <w:t xml:space="preserve"> is a</w:t>
      </w:r>
      <w:r w:rsidR="00E66DF1" w:rsidRPr="0047257C">
        <w:rPr>
          <w:sz w:val="32"/>
          <w:rPrChange w:id="169" w:author="dell" w:date="2023-06-26T16:51:00Z">
            <w:rPr/>
          </w:rPrChange>
        </w:rPr>
        <w:t xml:space="preserve"> global event organized by NASA. </w:t>
      </w:r>
      <w:commentRangeStart w:id="170"/>
      <w:r w:rsidRPr="0047257C">
        <w:rPr>
          <w:sz w:val="32"/>
          <w:rPrChange w:id="171" w:author="dell" w:date="2023-06-26T16:51:00Z">
            <w:rPr/>
          </w:rPrChange>
        </w:rPr>
        <w:t>In the Asian regional finals, we were tasked with</w:t>
      </w:r>
      <w:commentRangeEnd w:id="170"/>
      <w:r w:rsidR="0047257C">
        <w:rPr>
          <w:rStyle w:val="a5"/>
        </w:rPr>
        <w:commentReference w:id="170"/>
      </w:r>
      <w:commentRangeStart w:id="172"/>
      <w:r w:rsidRPr="0047257C">
        <w:rPr>
          <w:sz w:val="32"/>
          <w:rPrChange w:id="173" w:author="dell" w:date="2023-06-26T16:51:00Z">
            <w:rPr/>
          </w:rPrChange>
        </w:rPr>
        <w:t xml:space="preserve"> using the Lagrange method </w:t>
      </w:r>
      <w:commentRangeEnd w:id="172"/>
      <w:r w:rsidR="0047257C">
        <w:rPr>
          <w:rStyle w:val="a5"/>
        </w:rPr>
        <w:commentReference w:id="172"/>
      </w:r>
      <w:r w:rsidRPr="0047257C">
        <w:rPr>
          <w:sz w:val="32"/>
          <w:rPrChange w:id="174" w:author="dell" w:date="2023-06-26T16:51:00Z">
            <w:rPr/>
          </w:rPrChange>
        </w:rPr>
        <w:t xml:space="preserve">to calculate the position of the perigee. The principle behind </w:t>
      </w:r>
      <w:r w:rsidR="0020026E" w:rsidRPr="0047257C">
        <w:rPr>
          <w:sz w:val="32"/>
          <w:rPrChange w:id="175" w:author="dell" w:date="2023-06-26T16:51:00Z">
            <w:rPr/>
          </w:rPrChange>
        </w:rPr>
        <w:t>it</w:t>
      </w:r>
      <w:ins w:id="176" w:author="dell" w:date="2023-06-26T17:04:00Z">
        <w:r w:rsidR="0047257C">
          <w:rPr>
            <w:sz w:val="32"/>
          </w:rPr>
          <w:t xml:space="preserve"> </w:t>
        </w:r>
      </w:ins>
      <w:r w:rsidRPr="0047257C">
        <w:rPr>
          <w:sz w:val="32"/>
          <w:rPrChange w:id="177" w:author="dell" w:date="2023-06-26T16:51:00Z">
            <w:rPr/>
          </w:rPrChange>
        </w:rPr>
        <w:t xml:space="preserve">is based on the condition of force equilibrium for a mass in </w:t>
      </w:r>
      <w:r w:rsidR="005E1F3B" w:rsidRPr="0047257C">
        <w:rPr>
          <w:sz w:val="32"/>
          <w:rPrChange w:id="178" w:author="dell" w:date="2023-06-26T16:51:00Z">
            <w:rPr/>
          </w:rPrChange>
        </w:rPr>
        <w:t>a gravitational</w:t>
      </w:r>
      <w:r w:rsidR="005B211C" w:rsidRPr="0047257C">
        <w:rPr>
          <w:sz w:val="32"/>
          <w:rPrChange w:id="179" w:author="dell" w:date="2023-06-26T16:51:00Z">
            <w:rPr/>
          </w:rPrChange>
        </w:rPr>
        <w:t xml:space="preserve"> field</w:t>
      </w:r>
      <w:r w:rsidRPr="0047257C">
        <w:rPr>
          <w:sz w:val="32"/>
          <w:rPrChange w:id="180" w:author="dell" w:date="2023-06-26T16:51:00Z">
            <w:rPr/>
          </w:rPrChange>
        </w:rPr>
        <w:t xml:space="preserve">. Our team utilized mathematical modeling and </w:t>
      </w:r>
      <w:r w:rsidR="005B211C" w:rsidRPr="0047257C">
        <w:rPr>
          <w:sz w:val="32"/>
          <w:rPrChange w:id="181" w:author="dell" w:date="2023-06-26T16:51:00Z">
            <w:rPr/>
          </w:rPrChange>
        </w:rPr>
        <w:t>equation-solving</w:t>
      </w:r>
      <w:r w:rsidRPr="0047257C">
        <w:rPr>
          <w:sz w:val="32"/>
          <w:rPrChange w:id="182" w:author="dell" w:date="2023-06-26T16:51:00Z">
            <w:rPr/>
          </w:rPrChange>
        </w:rPr>
        <w:t xml:space="preserve"> techniques to determine the location of the Lagrange points during the competition. Concepts such as potential functions and integration methods in mathematics played a crucial role in practical applications, once again highlighting the strength of mathematics to me.</w:t>
      </w:r>
    </w:p>
    <w:p w14:paraId="2BC457A0" w14:textId="26CC27C9" w:rsidR="007B0CDA" w:rsidRPr="0047257C" w:rsidRDefault="007B0CDA" w:rsidP="007B0CDA">
      <w:pPr>
        <w:rPr>
          <w:sz w:val="32"/>
          <w:rPrChange w:id="183" w:author="dell" w:date="2023-06-26T16:51:00Z">
            <w:rPr/>
          </w:rPrChange>
        </w:rPr>
      </w:pPr>
    </w:p>
    <w:p w14:paraId="011F1481" w14:textId="554DC643" w:rsidR="00317FA7" w:rsidRPr="0047257C" w:rsidRDefault="00317FA7" w:rsidP="007B0CDA">
      <w:pPr>
        <w:rPr>
          <w:sz w:val="32"/>
          <w:rPrChange w:id="184" w:author="dell" w:date="2023-06-26T16:51:00Z">
            <w:rPr/>
          </w:rPrChange>
        </w:rPr>
      </w:pPr>
      <w:del w:id="185" w:author="dell" w:date="2023-06-26T17:04:00Z">
        <w:r w:rsidRPr="0047257C" w:rsidDel="0047257C">
          <w:rPr>
            <w:sz w:val="32"/>
            <w:rPrChange w:id="186" w:author="dell" w:date="2023-06-26T16:51:00Z">
              <w:rPr/>
            </w:rPrChange>
          </w:rPr>
          <w:delText xml:space="preserve">During </w:delText>
        </w:r>
      </w:del>
      <w:ins w:id="187" w:author="dell" w:date="2023-06-26T17:04:00Z">
        <w:r w:rsidR="0047257C">
          <w:rPr>
            <w:sz w:val="32"/>
          </w:rPr>
          <w:t>In</w:t>
        </w:r>
        <w:r w:rsidR="0047257C" w:rsidRPr="0047257C">
          <w:rPr>
            <w:sz w:val="32"/>
            <w:rPrChange w:id="188" w:author="dell" w:date="2023-06-26T16:51:00Z">
              <w:rPr/>
            </w:rPrChange>
          </w:rPr>
          <w:t xml:space="preserve"> </w:t>
        </w:r>
      </w:ins>
      <w:r w:rsidRPr="0047257C">
        <w:rPr>
          <w:sz w:val="32"/>
          <w:rPrChange w:id="189" w:author="dell" w:date="2023-06-26T16:51:00Z">
            <w:rPr/>
          </w:rPrChange>
        </w:rPr>
        <w:t>my leisure time, I often read books about mathematics. Among them, "The Beauty of Mathematics" is one that I frequently browse through.</w:t>
      </w:r>
      <w:r w:rsidR="005A5EE3" w:rsidRPr="0047257C">
        <w:rPr>
          <w:sz w:val="32"/>
          <w:rPrChange w:id="190" w:author="dell" w:date="2023-06-26T16:51:00Z">
            <w:rPr/>
          </w:rPrChange>
        </w:rPr>
        <w:t xml:space="preserve"> What impressed me the most </w:t>
      </w:r>
      <w:del w:id="191" w:author="dell" w:date="2023-06-26T17:05:00Z">
        <w:r w:rsidR="005A5EE3" w:rsidRPr="0047257C" w:rsidDel="0047257C">
          <w:rPr>
            <w:sz w:val="32"/>
            <w:rPrChange w:id="192" w:author="dell" w:date="2023-06-26T16:51:00Z">
              <w:rPr/>
            </w:rPrChange>
          </w:rPr>
          <w:delText xml:space="preserve">in the book </w:delText>
        </w:r>
      </w:del>
      <w:commentRangeStart w:id="193"/>
      <w:r w:rsidR="005A5EE3" w:rsidRPr="0047257C">
        <w:rPr>
          <w:sz w:val="32"/>
          <w:rPrChange w:id="194" w:author="dell" w:date="2023-06-26T16:51:00Z">
            <w:rPr/>
          </w:rPrChange>
        </w:rPr>
        <w:t xml:space="preserve">was the example of using Hidden Markov Models for speech recognition. By learning from a large amount of speech data through such an intuitive and concise probability model, computers can gradually engage in conversations with humans. It's </w:t>
      </w:r>
      <w:commentRangeEnd w:id="193"/>
      <w:r w:rsidR="0047257C">
        <w:rPr>
          <w:rStyle w:val="a5"/>
        </w:rPr>
        <w:commentReference w:id="193"/>
      </w:r>
      <w:r w:rsidR="005A5EE3" w:rsidRPr="0047257C">
        <w:rPr>
          <w:sz w:val="32"/>
          <w:rPrChange w:id="195" w:author="dell" w:date="2023-06-26T16:51:00Z">
            <w:rPr/>
          </w:rPrChange>
        </w:rPr>
        <w:t>truly fascinating.</w:t>
      </w:r>
      <w:r w:rsidRPr="0047257C">
        <w:rPr>
          <w:sz w:val="32"/>
          <w:rPrChange w:id="196" w:author="dell" w:date="2023-06-26T16:51:00Z">
            <w:rPr/>
          </w:rPrChange>
        </w:rPr>
        <w:t xml:space="preserve"> </w:t>
      </w:r>
    </w:p>
    <w:p w14:paraId="73825505" w14:textId="77777777" w:rsidR="00317FA7" w:rsidRPr="0047257C" w:rsidRDefault="00317FA7" w:rsidP="007B0CDA">
      <w:pPr>
        <w:rPr>
          <w:sz w:val="32"/>
          <w:rPrChange w:id="197" w:author="dell" w:date="2023-06-26T16:51:00Z">
            <w:rPr/>
          </w:rPrChange>
        </w:rPr>
      </w:pPr>
    </w:p>
    <w:p w14:paraId="43AD64DA" w14:textId="27948976" w:rsidR="009F3088" w:rsidRPr="0047257C" w:rsidRDefault="00345458" w:rsidP="00345458">
      <w:pPr>
        <w:rPr>
          <w:sz w:val="32"/>
          <w:rPrChange w:id="198" w:author="dell" w:date="2023-06-26T16:51:00Z">
            <w:rPr/>
          </w:rPrChange>
        </w:rPr>
      </w:pPr>
      <w:bookmarkStart w:id="199" w:name="_GoBack"/>
      <w:r w:rsidRPr="0047257C">
        <w:rPr>
          <w:sz w:val="32"/>
          <w:rPrChange w:id="200" w:author="dell" w:date="2023-06-26T16:51:00Z">
            <w:rPr/>
          </w:rPrChange>
        </w:rPr>
        <w:t xml:space="preserve">In the future, I aspire to follow in my </w:t>
      </w:r>
      <w:r w:rsidR="00CE4FB3" w:rsidRPr="0047257C">
        <w:rPr>
          <w:rFonts w:hint="eastAsia"/>
          <w:sz w:val="32"/>
          <w:rPrChange w:id="201" w:author="dell" w:date="2023-06-26T16:51:00Z">
            <w:rPr>
              <w:rFonts w:hint="eastAsia"/>
            </w:rPr>
          </w:rPrChange>
        </w:rPr>
        <w:t>father‘s</w:t>
      </w:r>
      <w:r w:rsidR="00CE4FB3" w:rsidRPr="0047257C">
        <w:rPr>
          <w:sz w:val="32"/>
          <w:rPrChange w:id="202" w:author="dell" w:date="2023-06-26T16:51:00Z">
            <w:rPr/>
          </w:rPrChange>
        </w:rPr>
        <w:t xml:space="preserve"> footsteps who study mathematics </w:t>
      </w:r>
      <w:r w:rsidR="00E73E56" w:rsidRPr="0047257C">
        <w:rPr>
          <w:sz w:val="32"/>
          <w:rPrChange w:id="203" w:author="dell" w:date="2023-06-26T16:51:00Z">
            <w:rPr/>
          </w:rPrChange>
        </w:rPr>
        <w:t>at</w:t>
      </w:r>
      <w:r w:rsidR="00CE4FB3" w:rsidRPr="0047257C">
        <w:rPr>
          <w:sz w:val="32"/>
          <w:rPrChange w:id="204" w:author="dell" w:date="2023-06-26T16:51:00Z">
            <w:rPr/>
          </w:rPrChange>
        </w:rPr>
        <w:t xml:space="preserve"> Oxford and applied </w:t>
      </w:r>
      <w:r w:rsidR="00E73E56" w:rsidRPr="0047257C">
        <w:rPr>
          <w:sz w:val="32"/>
          <w:rPrChange w:id="205" w:author="dell" w:date="2023-06-26T16:51:00Z">
            <w:rPr/>
          </w:rPrChange>
        </w:rPr>
        <w:t>it</w:t>
      </w:r>
      <w:r w:rsidR="005E1F3B" w:rsidRPr="0047257C">
        <w:rPr>
          <w:sz w:val="32"/>
          <w:rPrChange w:id="206" w:author="dell" w:date="2023-06-26T16:51:00Z">
            <w:rPr/>
          </w:rPrChange>
        </w:rPr>
        <w:t xml:space="preserve"> </w:t>
      </w:r>
      <w:r w:rsidR="00CE4FB3" w:rsidRPr="0047257C">
        <w:rPr>
          <w:sz w:val="32"/>
          <w:rPrChange w:id="207" w:author="dell" w:date="2023-06-26T16:51:00Z">
            <w:rPr/>
          </w:rPrChange>
        </w:rPr>
        <w:t xml:space="preserve">in </w:t>
      </w:r>
      <w:r w:rsidR="00E73E56" w:rsidRPr="0047257C">
        <w:rPr>
          <w:sz w:val="32"/>
          <w:rPrChange w:id="208" w:author="dell" w:date="2023-06-26T16:51:00Z">
            <w:rPr/>
          </w:rPrChange>
        </w:rPr>
        <w:t xml:space="preserve">the </w:t>
      </w:r>
      <w:r w:rsidR="00CE4FB3" w:rsidRPr="0047257C">
        <w:rPr>
          <w:sz w:val="32"/>
          <w:rPrChange w:id="209" w:author="dell" w:date="2023-06-26T16:51:00Z">
            <w:rPr/>
          </w:rPrChange>
        </w:rPr>
        <w:t>fina</w:t>
      </w:r>
      <w:r w:rsidR="0047257C">
        <w:rPr>
          <w:sz w:val="32"/>
        </w:rPr>
        <w:t>ncial industry after graduation</w:t>
      </w:r>
      <w:r w:rsidR="00386141" w:rsidRPr="0047257C">
        <w:rPr>
          <w:sz w:val="32"/>
          <w:rPrChange w:id="210" w:author="dell" w:date="2023-06-26T16:51:00Z">
            <w:rPr/>
          </w:rPrChange>
        </w:rPr>
        <w:t>.</w:t>
      </w:r>
      <w:r w:rsidR="0047257C">
        <w:rPr>
          <w:sz w:val="32"/>
        </w:rPr>
        <w:t xml:space="preserve"> </w:t>
      </w:r>
      <w:bookmarkEnd w:id="199"/>
      <w:r w:rsidR="00386141" w:rsidRPr="0047257C">
        <w:rPr>
          <w:sz w:val="32"/>
          <w:rPrChange w:id="211" w:author="dell" w:date="2023-06-26T16:51:00Z">
            <w:rPr/>
          </w:rPrChange>
        </w:rPr>
        <w:t>I aim to</w:t>
      </w:r>
      <w:r w:rsidR="005E1F3B" w:rsidRPr="0047257C">
        <w:rPr>
          <w:sz w:val="32"/>
          <w:rPrChange w:id="212" w:author="dell" w:date="2023-06-26T16:51:00Z">
            <w:rPr/>
          </w:rPrChange>
        </w:rPr>
        <w:t xml:space="preserve"> </w:t>
      </w:r>
      <w:r w:rsidRPr="0047257C">
        <w:rPr>
          <w:sz w:val="32"/>
          <w:rPrChange w:id="213" w:author="dell" w:date="2023-06-26T16:51:00Z">
            <w:rPr/>
          </w:rPrChange>
        </w:rPr>
        <w:t>pursue further studies in mathematics at a university in the United Kingdom</w:t>
      </w:r>
      <w:r w:rsidR="005E1F3B" w:rsidRPr="0047257C">
        <w:rPr>
          <w:sz w:val="32"/>
          <w:rPrChange w:id="214" w:author="dell" w:date="2023-06-26T16:51:00Z">
            <w:rPr/>
          </w:rPrChange>
        </w:rPr>
        <w:t xml:space="preserve"> </w:t>
      </w:r>
      <w:r w:rsidR="00386141" w:rsidRPr="0047257C">
        <w:rPr>
          <w:sz w:val="32"/>
          <w:rPrChange w:id="215" w:author="dell" w:date="2023-06-26T16:51:00Z">
            <w:rPr/>
          </w:rPrChange>
        </w:rPr>
        <w:t>and</w:t>
      </w:r>
      <w:r w:rsidRPr="0047257C">
        <w:rPr>
          <w:sz w:val="32"/>
          <w:rPrChange w:id="216" w:author="dell" w:date="2023-06-26T16:51:00Z">
            <w:rPr/>
          </w:rPrChange>
        </w:rPr>
        <w:t xml:space="preserve"> apply mathematical principles to the field of data science and other domains. Ultimately, my goal is to continue enjoying the pleasure that mathematics brings to my life.</w:t>
      </w:r>
    </w:p>
    <w:sectPr w:rsidR="009F3088" w:rsidRPr="0047257C">
      <w:pgSz w:w="11906" w:h="16838"/>
      <w:pgMar w:top="1440" w:right="1800" w:bottom="1440" w:left="1800" w:header="720" w:footer="720" w:gutter="0"/>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1" w:author="dell" w:date="2023-06-26T17:01:00Z" w:initials="d">
    <w:p w14:paraId="06466959" w14:textId="13446275" w:rsidR="0047257C" w:rsidRDefault="0047257C">
      <w:pPr>
        <w:pStyle w:val="a6"/>
      </w:pPr>
      <w:r>
        <w:rPr>
          <w:rStyle w:val="a5"/>
        </w:rPr>
        <w:annotationRef/>
      </w:r>
      <w:r>
        <w:t>F</w:t>
      </w:r>
      <w:r>
        <w:rPr>
          <w:rFonts w:hint="eastAsia"/>
        </w:rPr>
        <w:t>ind a synonym</w:t>
      </w:r>
    </w:p>
  </w:comment>
  <w:comment w:id="153" w:author="dell" w:date="2023-06-26T17:01:00Z" w:initials="d">
    <w:p w14:paraId="4181DEE5" w14:textId="62B4E20C" w:rsidR="0047257C" w:rsidRDefault="0047257C">
      <w:pPr>
        <w:pStyle w:val="a6"/>
        <w:rPr>
          <w:rFonts w:hint="eastAsia"/>
        </w:rPr>
      </w:pPr>
      <w:r>
        <w:rPr>
          <w:rStyle w:val="a5"/>
        </w:rPr>
        <w:annotationRef/>
      </w:r>
      <w:r>
        <w:t>P</w:t>
      </w:r>
      <w:r>
        <w:rPr>
          <w:rFonts w:hint="eastAsia"/>
        </w:rPr>
        <w:t>ow</w:t>
      </w:r>
      <w:r>
        <w:t>er</w:t>
      </w:r>
    </w:p>
  </w:comment>
  <w:comment w:id="164" w:author="dell" w:date="2023-06-26T17:02:00Z" w:initials="d">
    <w:p w14:paraId="17C2DBD6" w14:textId="3BFFC936" w:rsidR="0047257C" w:rsidRDefault="0047257C">
      <w:pPr>
        <w:pStyle w:val="a6"/>
      </w:pPr>
      <w:r>
        <w:rPr>
          <w:rStyle w:val="a5"/>
        </w:rPr>
        <w:annotationRef/>
      </w:r>
      <w:r>
        <w:rPr>
          <w:rFonts w:hint="eastAsia"/>
        </w:rPr>
        <w:t>Another wonder that fascinates me is that</w:t>
      </w:r>
      <w:r>
        <w:t>…</w:t>
      </w:r>
    </w:p>
  </w:comment>
  <w:comment w:id="170" w:author="dell" w:date="2023-06-26T17:03:00Z" w:initials="d">
    <w:p w14:paraId="5ED6EDEA" w14:textId="3BE369F6" w:rsidR="0047257C" w:rsidRDefault="0047257C">
      <w:pPr>
        <w:pStyle w:val="a6"/>
      </w:pPr>
      <w:r>
        <w:rPr>
          <w:rStyle w:val="a5"/>
        </w:rPr>
        <w:annotationRef/>
      </w:r>
      <w:r>
        <w:t>W</w:t>
      </w:r>
      <w:r>
        <w:rPr>
          <w:rFonts w:hint="eastAsia"/>
        </w:rPr>
        <w:t xml:space="preserve">e were assigned with a task </w:t>
      </w:r>
    </w:p>
  </w:comment>
  <w:comment w:id="172" w:author="dell" w:date="2023-06-26T17:04:00Z" w:initials="d">
    <w:p w14:paraId="7E698580" w14:textId="31338E51" w:rsidR="0047257C" w:rsidRDefault="0047257C">
      <w:pPr>
        <w:pStyle w:val="a6"/>
      </w:pPr>
      <w:r>
        <w:rPr>
          <w:rStyle w:val="a5"/>
        </w:rPr>
        <w:annotationRef/>
      </w:r>
    </w:p>
  </w:comment>
  <w:comment w:id="193" w:author="dell" w:date="2023-06-26T17:05:00Z" w:initials="d">
    <w:p w14:paraId="23BBD10F" w14:textId="774FE252" w:rsidR="0047257C" w:rsidRDefault="0047257C">
      <w:pPr>
        <w:pStyle w:val="a6"/>
      </w:pPr>
      <w:r>
        <w:rPr>
          <w:rStyle w:val="a5"/>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466959" w15:done="0"/>
  <w15:commentEx w15:paraId="4181DEE5" w15:done="0"/>
  <w15:commentEx w15:paraId="17C2DBD6" w15:done="0"/>
  <w15:commentEx w15:paraId="5ED6EDEA" w15:done="0"/>
  <w15:commentEx w15:paraId="7E698580" w15:done="0"/>
  <w15:commentEx w15:paraId="23BBD1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72C5B" w16cex:dateUtc="2023-06-04T07:29:00Z"/>
  <w16cex:commentExtensible w16cex:durableId="28272C38" w16cex:dateUtc="2023-06-04T07:28:00Z"/>
  <w16cex:commentExtensible w16cex:durableId="2828DF3F" w16cex:dateUtc="2023-06-05T14:25:00Z"/>
  <w16cex:commentExtensible w16cex:durableId="282733A6" w16cex:dateUtc="2023-06-04T08:00:00Z"/>
  <w16cex:commentExtensible w16cex:durableId="282731D6" w16cex:dateUtc="2023-06-04T07:52:00Z"/>
  <w16cex:commentExtensible w16cex:durableId="282733F4" w16cex:dateUtc="2023-06-04T0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135EEE" w16cid:durableId="28272C5B"/>
  <w16cid:commentId w16cid:paraId="1F4107B5" w16cid:durableId="28272C38"/>
  <w16cid:commentId w16cid:paraId="2261A190" w16cid:durableId="2828DF3F"/>
  <w16cid:commentId w16cid:paraId="7417A3CB" w16cid:durableId="282733A6"/>
  <w16cid:commentId w16cid:paraId="64E5FD2F" w16cid:durableId="282731D6"/>
  <w16cid:commentId w16cid:paraId="44447EEA" w16cid:durableId="282733F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C04392" w14:textId="77777777" w:rsidR="00C02F6C" w:rsidRDefault="00C02F6C" w:rsidP="00D51729">
      <w:r>
        <w:separator/>
      </w:r>
    </w:p>
  </w:endnote>
  <w:endnote w:type="continuationSeparator" w:id="0">
    <w:p w14:paraId="501C983D" w14:textId="77777777" w:rsidR="00C02F6C" w:rsidRDefault="00C02F6C" w:rsidP="00D51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1D544F" w14:textId="77777777" w:rsidR="00C02F6C" w:rsidRDefault="00C02F6C" w:rsidP="00D51729">
      <w:r>
        <w:separator/>
      </w:r>
    </w:p>
  </w:footnote>
  <w:footnote w:type="continuationSeparator" w:id="0">
    <w:p w14:paraId="5A3FD4A2" w14:textId="77777777" w:rsidR="00C02F6C" w:rsidRDefault="00C02F6C" w:rsidP="00D51729">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A2NjM2NrU0MjMxMzBV0lEKTi0uzszPAykwqgUASa6yUiwAAAA="/>
  </w:docVars>
  <w:rsids>
    <w:rsidRoot w:val="0002003E"/>
    <w:rsid w:val="0002003E"/>
    <w:rsid w:val="00022451"/>
    <w:rsid w:val="000413CF"/>
    <w:rsid w:val="000549AF"/>
    <w:rsid w:val="000F58C1"/>
    <w:rsid w:val="0012088E"/>
    <w:rsid w:val="0020026E"/>
    <w:rsid w:val="0020221C"/>
    <w:rsid w:val="002D0567"/>
    <w:rsid w:val="002F28FD"/>
    <w:rsid w:val="00317FA7"/>
    <w:rsid w:val="00345458"/>
    <w:rsid w:val="0035055F"/>
    <w:rsid w:val="00386141"/>
    <w:rsid w:val="00396FDC"/>
    <w:rsid w:val="003C2B68"/>
    <w:rsid w:val="00420157"/>
    <w:rsid w:val="00423661"/>
    <w:rsid w:val="0047257C"/>
    <w:rsid w:val="004E34D0"/>
    <w:rsid w:val="00514C52"/>
    <w:rsid w:val="005A5EE3"/>
    <w:rsid w:val="005B211C"/>
    <w:rsid w:val="005C3EF1"/>
    <w:rsid w:val="005D6283"/>
    <w:rsid w:val="005E1F3B"/>
    <w:rsid w:val="00604734"/>
    <w:rsid w:val="00665030"/>
    <w:rsid w:val="006C3327"/>
    <w:rsid w:val="00792BEA"/>
    <w:rsid w:val="007B0CDA"/>
    <w:rsid w:val="00862304"/>
    <w:rsid w:val="008F0F39"/>
    <w:rsid w:val="00903FC3"/>
    <w:rsid w:val="00931843"/>
    <w:rsid w:val="00962813"/>
    <w:rsid w:val="00983ECA"/>
    <w:rsid w:val="009C56CE"/>
    <w:rsid w:val="009E5F8F"/>
    <w:rsid w:val="009F3088"/>
    <w:rsid w:val="00A67271"/>
    <w:rsid w:val="00A70D01"/>
    <w:rsid w:val="00AC3DC8"/>
    <w:rsid w:val="00B210B4"/>
    <w:rsid w:val="00B87606"/>
    <w:rsid w:val="00BD73E3"/>
    <w:rsid w:val="00C02F6C"/>
    <w:rsid w:val="00C23282"/>
    <w:rsid w:val="00CC16F3"/>
    <w:rsid w:val="00CD28E1"/>
    <w:rsid w:val="00CE4FB3"/>
    <w:rsid w:val="00D176C6"/>
    <w:rsid w:val="00D51729"/>
    <w:rsid w:val="00D55AA2"/>
    <w:rsid w:val="00D7075C"/>
    <w:rsid w:val="00D8039E"/>
    <w:rsid w:val="00DE6F70"/>
    <w:rsid w:val="00E0779B"/>
    <w:rsid w:val="00E66DF1"/>
    <w:rsid w:val="00E73E56"/>
    <w:rsid w:val="00E96455"/>
    <w:rsid w:val="00F0621A"/>
    <w:rsid w:val="00F43FC9"/>
    <w:rsid w:val="00F8427C"/>
    <w:rsid w:val="00FE5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47F05B"/>
  <w15:chartTrackingRefBased/>
  <w15:docId w15:val="{37027088-C95C-40DC-B2B8-4F6A04BEB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51729"/>
    <w:pPr>
      <w:tabs>
        <w:tab w:val="center" w:pos="4153"/>
        <w:tab w:val="right" w:pos="8306"/>
      </w:tabs>
      <w:snapToGrid w:val="0"/>
      <w:jc w:val="center"/>
    </w:pPr>
    <w:rPr>
      <w:sz w:val="18"/>
      <w:szCs w:val="18"/>
    </w:rPr>
  </w:style>
  <w:style w:type="character" w:customStyle="1" w:styleId="Char">
    <w:name w:val="页眉 Char"/>
    <w:basedOn w:val="a0"/>
    <w:link w:val="a3"/>
    <w:uiPriority w:val="99"/>
    <w:rsid w:val="00D51729"/>
    <w:rPr>
      <w:sz w:val="18"/>
      <w:szCs w:val="18"/>
    </w:rPr>
  </w:style>
  <w:style w:type="paragraph" w:styleId="a4">
    <w:name w:val="footer"/>
    <w:basedOn w:val="a"/>
    <w:link w:val="Char0"/>
    <w:uiPriority w:val="99"/>
    <w:unhideWhenUsed/>
    <w:rsid w:val="00D51729"/>
    <w:pPr>
      <w:tabs>
        <w:tab w:val="center" w:pos="4153"/>
        <w:tab w:val="right" w:pos="8306"/>
      </w:tabs>
      <w:snapToGrid w:val="0"/>
      <w:jc w:val="left"/>
    </w:pPr>
    <w:rPr>
      <w:sz w:val="18"/>
      <w:szCs w:val="18"/>
    </w:rPr>
  </w:style>
  <w:style w:type="character" w:customStyle="1" w:styleId="Char0">
    <w:name w:val="页脚 Char"/>
    <w:basedOn w:val="a0"/>
    <w:link w:val="a4"/>
    <w:uiPriority w:val="99"/>
    <w:rsid w:val="00D51729"/>
    <w:rPr>
      <w:sz w:val="18"/>
      <w:szCs w:val="18"/>
    </w:rPr>
  </w:style>
  <w:style w:type="character" w:styleId="a5">
    <w:name w:val="annotation reference"/>
    <w:basedOn w:val="a0"/>
    <w:uiPriority w:val="99"/>
    <w:semiHidden/>
    <w:unhideWhenUsed/>
    <w:rsid w:val="00D51729"/>
    <w:rPr>
      <w:sz w:val="21"/>
      <w:szCs w:val="21"/>
    </w:rPr>
  </w:style>
  <w:style w:type="paragraph" w:styleId="a6">
    <w:name w:val="annotation text"/>
    <w:basedOn w:val="a"/>
    <w:link w:val="Char1"/>
    <w:uiPriority w:val="99"/>
    <w:semiHidden/>
    <w:unhideWhenUsed/>
    <w:rsid w:val="00D51729"/>
    <w:pPr>
      <w:jc w:val="left"/>
    </w:pPr>
  </w:style>
  <w:style w:type="character" w:customStyle="1" w:styleId="Char1">
    <w:name w:val="批注文字 Char"/>
    <w:basedOn w:val="a0"/>
    <w:link w:val="a6"/>
    <w:uiPriority w:val="99"/>
    <w:semiHidden/>
    <w:rsid w:val="00D51729"/>
  </w:style>
  <w:style w:type="paragraph" w:styleId="a7">
    <w:name w:val="annotation subject"/>
    <w:basedOn w:val="a6"/>
    <w:next w:val="a6"/>
    <w:link w:val="Char2"/>
    <w:uiPriority w:val="99"/>
    <w:semiHidden/>
    <w:unhideWhenUsed/>
    <w:rsid w:val="00D51729"/>
    <w:rPr>
      <w:b/>
      <w:bCs/>
    </w:rPr>
  </w:style>
  <w:style w:type="character" w:customStyle="1" w:styleId="Char2">
    <w:name w:val="批注主题 Char"/>
    <w:basedOn w:val="Char1"/>
    <w:link w:val="a7"/>
    <w:uiPriority w:val="99"/>
    <w:semiHidden/>
    <w:rsid w:val="00D51729"/>
    <w:rPr>
      <w:b/>
      <w:bCs/>
    </w:rPr>
  </w:style>
  <w:style w:type="paragraph" w:styleId="a8">
    <w:name w:val="Revision"/>
    <w:hidden/>
    <w:uiPriority w:val="99"/>
    <w:semiHidden/>
    <w:rsid w:val="00D51729"/>
  </w:style>
  <w:style w:type="paragraph" w:styleId="a9">
    <w:name w:val="Balloon Text"/>
    <w:basedOn w:val="a"/>
    <w:link w:val="Char3"/>
    <w:uiPriority w:val="99"/>
    <w:semiHidden/>
    <w:unhideWhenUsed/>
    <w:rsid w:val="00CE4FB3"/>
    <w:rPr>
      <w:sz w:val="18"/>
      <w:szCs w:val="18"/>
    </w:rPr>
  </w:style>
  <w:style w:type="character" w:customStyle="1" w:styleId="Char3">
    <w:name w:val="批注框文本 Char"/>
    <w:basedOn w:val="a0"/>
    <w:link w:val="a9"/>
    <w:uiPriority w:val="99"/>
    <w:semiHidden/>
    <w:rsid w:val="00CE4F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319274">
      <w:bodyDiv w:val="1"/>
      <w:marLeft w:val="0"/>
      <w:marRight w:val="0"/>
      <w:marTop w:val="0"/>
      <w:marBottom w:val="0"/>
      <w:divBdr>
        <w:top w:val="none" w:sz="0" w:space="0" w:color="auto"/>
        <w:left w:val="none" w:sz="0" w:space="0" w:color="auto"/>
        <w:bottom w:val="none" w:sz="0" w:space="0" w:color="auto"/>
        <w:right w:val="none" w:sz="0" w:space="0" w:color="auto"/>
      </w:divBdr>
    </w:div>
    <w:div w:id="1291009992">
      <w:bodyDiv w:val="1"/>
      <w:marLeft w:val="0"/>
      <w:marRight w:val="0"/>
      <w:marTop w:val="0"/>
      <w:marBottom w:val="0"/>
      <w:divBdr>
        <w:top w:val="none" w:sz="0" w:space="0" w:color="auto"/>
        <w:left w:val="none" w:sz="0" w:space="0" w:color="auto"/>
        <w:bottom w:val="none" w:sz="0" w:space="0" w:color="auto"/>
        <w:right w:val="none" w:sz="0" w:space="0" w:color="auto"/>
      </w:divBdr>
    </w:div>
    <w:div w:id="195247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626</Words>
  <Characters>3574</Characters>
  <Application>Microsoft Office Word</Application>
  <DocSecurity>0</DocSecurity>
  <Lines>29</Lines>
  <Paragraphs>8</Paragraphs>
  <ScaleCrop>false</ScaleCrop>
  <Company/>
  <LinksUpToDate>false</LinksUpToDate>
  <CharactersWithSpaces>4192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Xiran Lin</dc:creator>
  <cp:keywords/>
  <dc:description/>
  <cp:lastModifiedBy>dell</cp:lastModifiedBy>
  <cp:revision>2</cp:revision>
  <dcterms:created xsi:type="dcterms:W3CDTF">2023-06-26T09:13:00Z</dcterms:created>
  <dcterms:modified xsi:type="dcterms:W3CDTF">2023-06-26T09:13:00Z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981eea4f67bf4c965a3cc9afd867ddd56f658a1e1707f18fa6f13d3623e92818</vt:lpwstr>
  </property>
</Properties>
</file>