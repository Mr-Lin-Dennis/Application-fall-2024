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DF269" w14:textId="77777777" w:rsidR="00155E5F" w:rsidRDefault="00536C89">
      <w:pPr>
        <w:pStyle w:val="1"/>
      </w:pPr>
      <w:r>
        <w:rPr>
          <w:sz w:val="48"/>
        </w:rPr>
        <w:t>1.3-CMU-Sum</w:t>
      </w:r>
    </w:p>
    <w:p w14:paraId="427954E6" w14:textId="77777777" w:rsidR="00155E5F" w:rsidRDefault="00536C89">
      <w:pPr>
        <w:pStyle w:val="dingdocnormal"/>
        <w:numPr>
          <w:ilvl w:val="0"/>
          <w:numId w:val="1"/>
        </w:numPr>
        <w:rPr>
          <w:rFonts w:ascii="Times New Roman" w:hAnsi="Times New Roman"/>
          <w:color w:val="FF0000"/>
        </w:rPr>
      </w:pPr>
      <w:r>
        <w:rPr>
          <w:rFonts w:ascii="Times New Roman" w:hAnsi="Times New Roman"/>
          <w:color w:val="FF0000"/>
        </w:rPr>
        <w:t xml:space="preserve">Most students choose their intended major or area of study based on a passion or inspiration that’s developed over time – what passion or inspiration led you to choose this area of study? </w:t>
      </w:r>
      <w:r>
        <w:rPr>
          <w:rFonts w:ascii="Times New Roman" w:hAnsi="Times New Roman"/>
          <w:color w:val="FF0000"/>
          <w:highlight w:val="yellow"/>
        </w:rPr>
        <w:t xml:space="preserve">(300 word </w:t>
      </w:r>
      <w:proofErr w:type="gramStart"/>
      <w:r>
        <w:rPr>
          <w:rFonts w:ascii="Times New Roman" w:hAnsi="Times New Roman"/>
          <w:color w:val="FF0000"/>
          <w:highlight w:val="yellow"/>
        </w:rPr>
        <w:t>maximum)*</w:t>
      </w:r>
      <w:proofErr w:type="gramEnd"/>
    </w:p>
    <w:p w14:paraId="43BAE295" w14:textId="77777777" w:rsidR="00155E5F" w:rsidRDefault="00155E5F">
      <w:pPr>
        <w:pStyle w:val="dingdocnormal"/>
      </w:pPr>
    </w:p>
    <w:p w14:paraId="73933E99" w14:textId="6BD49D0E" w:rsidR="00155E5F" w:rsidRDefault="00536C89">
      <w:pPr>
        <w:pStyle w:val="dingdocnormal"/>
      </w:pPr>
      <w:r>
        <w:t xml:space="preserve">Since childhood, numbers have always possessed a fascinating appeal to me—I can quickly memorize phone numbers and enjoy breaking them into primes. As my </w:t>
      </w:r>
      <w:del w:id="0" w:author="Chris Tablet" w:date="2024-01-02T09:22:00Z">
        <w:r w:rsidDel="002F667C">
          <w:delText xml:space="preserve">math </w:delText>
        </w:r>
      </w:del>
      <w:r>
        <w:t xml:space="preserve">skills mature, </w:t>
      </w:r>
      <w:ins w:id="1" w:author="Chris Tablet" w:date="2024-01-02T09:22:00Z">
        <w:r w:rsidR="002F667C">
          <w:t>math’s</w:t>
        </w:r>
      </w:ins>
      <w:del w:id="2" w:author="Chris Tablet" w:date="2024-01-02T09:22:00Z">
        <w:r w:rsidDel="002F667C">
          <w:delText>its</w:delText>
        </w:r>
      </w:del>
      <w:r>
        <w:t xml:space="preserve"> logic and precision </w:t>
      </w:r>
      <w:commentRangeStart w:id="3"/>
      <w:proofErr w:type="gramStart"/>
      <w:r>
        <w:t>captivates</w:t>
      </w:r>
      <w:proofErr w:type="gramEnd"/>
      <w:r>
        <w:t xml:space="preserve"> </w:t>
      </w:r>
      <w:commentRangeEnd w:id="3"/>
      <w:r w:rsidR="002F667C">
        <w:rPr>
          <w:rStyle w:val="a9"/>
        </w:rPr>
        <w:commentReference w:id="3"/>
      </w:r>
      <w:r>
        <w:t>me. Transforming messy polynomials into simpler ones or expressing infinite series as fractions never ceases to amaze me.</w:t>
      </w:r>
    </w:p>
    <w:p w14:paraId="72D576EE" w14:textId="77777777" w:rsidR="00155E5F" w:rsidRDefault="00155E5F">
      <w:pPr>
        <w:pStyle w:val="dingdocnormal"/>
      </w:pPr>
    </w:p>
    <w:p w14:paraId="02407257" w14:textId="45CE5F3D" w:rsidR="00155E5F" w:rsidRDefault="00536C89">
      <w:pPr>
        <w:pStyle w:val="dingdocnormal"/>
      </w:pPr>
      <w:r>
        <w:t xml:space="preserve">In high school, I have </w:t>
      </w:r>
      <w:del w:id="4" w:author="Chris Tablet" w:date="2024-01-02T09:23:00Z">
        <w:r w:rsidDel="002F667C">
          <w:delText xml:space="preserve">actively </w:delText>
        </w:r>
      </w:del>
      <w:r>
        <w:t xml:space="preserve">engaged in some introductory courses </w:t>
      </w:r>
      <w:ins w:id="5" w:author="Chris Tablet" w:date="2024-01-02T09:23:00Z">
        <w:r w:rsidR="002F667C">
          <w:t>in</w:t>
        </w:r>
      </w:ins>
      <w:del w:id="6" w:author="Chris Tablet" w:date="2024-01-02T09:23:00Z">
        <w:r w:rsidDel="002F667C">
          <w:delText>of</w:delText>
        </w:r>
      </w:del>
      <w:r>
        <w:t xml:space="preserve"> data science for its burgeoning influence and collaborated with classmates on a case study about the identification and </w:t>
      </w:r>
      <w:commentRangeStart w:id="7"/>
      <w:del w:id="8" w:author="Chris Tablet" w:date="2024-01-02T09:23:00Z">
        <w:r w:rsidDel="002F667C">
          <w:delText>categorisation</w:delText>
        </w:r>
      </w:del>
      <w:ins w:id="9" w:author="Chris Tablet" w:date="2024-01-02T09:23:00Z">
        <w:r w:rsidR="002F667C">
          <w:t>categorization</w:t>
        </w:r>
      </w:ins>
      <w:r>
        <w:t xml:space="preserve"> </w:t>
      </w:r>
      <w:commentRangeEnd w:id="7"/>
      <w:r w:rsidR="002F667C">
        <w:rPr>
          <w:rStyle w:val="a9"/>
        </w:rPr>
        <w:commentReference w:id="7"/>
      </w:r>
      <w:r>
        <w:t xml:space="preserve">of coins using computer </w:t>
      </w:r>
      <w:commentRangeStart w:id="10"/>
      <w:del w:id="11" w:author="Chris Tablet" w:date="2024-01-02T09:24:00Z">
        <w:r w:rsidDel="002F667C">
          <w:delText>visualisation</w:delText>
        </w:r>
      </w:del>
      <w:ins w:id="12" w:author="Chris Tablet" w:date="2024-01-02T09:24:00Z">
        <w:r w:rsidR="002F667C">
          <w:t>visualization</w:t>
        </w:r>
      </w:ins>
      <w:r>
        <w:t xml:space="preserve"> </w:t>
      </w:r>
      <w:commentRangeEnd w:id="10"/>
      <w:r w:rsidR="002F667C">
        <w:rPr>
          <w:rStyle w:val="a9"/>
        </w:rPr>
        <w:commentReference w:id="10"/>
      </w:r>
      <w:r>
        <w:t xml:space="preserve">techniques. Our paper “Brazilian Coin Counter Research Report” discussed a coin identification and validation model based on the </w:t>
      </w:r>
      <w:proofErr w:type="spellStart"/>
      <w:r>
        <w:t>AlexNet</w:t>
      </w:r>
      <w:proofErr w:type="spellEnd"/>
      <w:r>
        <w:t xml:space="preserve"> convolutional model, which deepened my </w:t>
      </w:r>
      <w:del w:id="13" w:author="Chris Tablet" w:date="2024-01-02T09:25:00Z">
        <w:r w:rsidDel="002F667C">
          <w:delText xml:space="preserve">comprehensive </w:delText>
        </w:r>
      </w:del>
      <w:r>
        <w:t xml:space="preserve">understanding of data science, from collecting and classifying data to building CNN models and conducting data analysis with Python programming. </w:t>
      </w:r>
    </w:p>
    <w:p w14:paraId="7D6F1A0A" w14:textId="77777777" w:rsidR="00155E5F" w:rsidRDefault="00155E5F">
      <w:pPr>
        <w:pStyle w:val="dingdocnormal"/>
      </w:pPr>
    </w:p>
    <w:p w14:paraId="2A46F8CF" w14:textId="40348C05" w:rsidR="00155E5F" w:rsidDel="002F667C" w:rsidRDefault="00536C89">
      <w:pPr>
        <w:pStyle w:val="dingdocnormal"/>
        <w:rPr>
          <w:del w:id="14" w:author="Chris Tablet" w:date="2024-01-02T09:25:00Z"/>
        </w:rPr>
      </w:pPr>
      <w:r>
        <w:t xml:space="preserve">The exploration of linear algebra, crucial for contemporary machine learning, </w:t>
      </w:r>
      <w:commentRangeStart w:id="15"/>
      <w:r>
        <w:t>ushered me further in the area when I initially encountered matrices during preparation</w:t>
      </w:r>
      <w:commentRangeEnd w:id="15"/>
      <w:r w:rsidR="002F667C">
        <w:rPr>
          <w:rStyle w:val="a9"/>
        </w:rPr>
        <w:commentReference w:id="15"/>
      </w:r>
      <w:r>
        <w:t xml:space="preserve">. However, it was my </w:t>
      </w:r>
      <w:del w:id="16" w:author="Chris Tablet" w:date="2024-01-02T09:27:00Z">
        <w:r w:rsidDel="002F667C">
          <w:delText xml:space="preserve">practical </w:delText>
        </w:r>
      </w:del>
      <w:r>
        <w:t xml:space="preserve">involvement in a data project that truly revealed the remarkable power and significance of matrices in real-world applications. This experience served as a catalyst, propelling me towards a </w:t>
      </w:r>
      <w:del w:id="17" w:author="Chris Tablet" w:date="2024-01-02T09:28:00Z">
        <w:r w:rsidDel="00487002">
          <w:delText xml:space="preserve">systematic </w:delText>
        </w:r>
      </w:del>
      <w:r>
        <w:t>study of linear algebra, a journey aimed at mastering advanced machine learning algorithms like CNNs, which heavily rely on matrix operations.</w:t>
      </w:r>
    </w:p>
    <w:p w14:paraId="7FC3DB76" w14:textId="77777777" w:rsidR="00155E5F" w:rsidRDefault="00155E5F">
      <w:pPr>
        <w:pStyle w:val="dingdocnormal"/>
      </w:pPr>
    </w:p>
    <w:p w14:paraId="17C73BE6" w14:textId="77777777" w:rsidR="00155E5F" w:rsidRDefault="00155E5F">
      <w:pPr>
        <w:pStyle w:val="dingdocnormal"/>
      </w:pPr>
    </w:p>
    <w:p w14:paraId="5151AE1C" w14:textId="30FFA01E" w:rsidR="00155E5F" w:rsidRDefault="00536C89">
      <w:pPr>
        <w:pStyle w:val="dingdocnormal"/>
      </w:pPr>
      <w:r>
        <w:t>Moreover, guided by my father</w:t>
      </w:r>
      <w:ins w:id="18" w:author="Chris Tablet" w:date="2024-01-02T09:29:00Z">
        <w:r w:rsidR="00487002">
          <w:t xml:space="preserve"> </w:t>
        </w:r>
      </w:ins>
      <w:r>
        <w:t>—</w:t>
      </w:r>
      <w:ins w:id="19" w:author="Chris Tablet" w:date="2024-01-02T09:29:00Z">
        <w:r w:rsidR="00487002">
          <w:t xml:space="preserve"> </w:t>
        </w:r>
      </w:ins>
      <w:r>
        <w:t>a seasoned fixed income trader</w:t>
      </w:r>
      <w:ins w:id="20" w:author="Chris Tablet" w:date="2024-01-02T09:29:00Z">
        <w:r w:rsidR="00487002">
          <w:t xml:space="preserve"> </w:t>
        </w:r>
      </w:ins>
      <w:r>
        <w:t>—</w:t>
      </w:r>
      <w:ins w:id="21" w:author="Chris Tablet" w:date="2024-01-02T09:29:00Z">
        <w:r w:rsidR="00487002">
          <w:t xml:space="preserve"> </w:t>
        </w:r>
      </w:ins>
      <w:r>
        <w:t>I've had the opportunity to merge theoretical mathematic</w:t>
      </w:r>
      <w:ins w:id="22" w:author="Chris Tablet" w:date="2024-01-02T09:30:00Z">
        <w:r w:rsidR="00487002">
          <w:t>s</w:t>
        </w:r>
      </w:ins>
      <w:del w:id="23" w:author="Chris Tablet" w:date="2024-01-02T09:29:00Z">
        <w:r w:rsidDel="00487002">
          <w:delText>al</w:delText>
        </w:r>
      </w:del>
      <w:r>
        <w:t xml:space="preserve"> </w:t>
      </w:r>
      <w:del w:id="24" w:author="Chris Tablet" w:date="2024-01-02T09:29:00Z">
        <w:r w:rsidDel="00487002">
          <w:delText xml:space="preserve">knowledge </w:delText>
        </w:r>
      </w:del>
      <w:ins w:id="25" w:author="Chris Tablet" w:date="2024-01-02T09:30:00Z">
        <w:r w:rsidR="00487002">
          <w:t xml:space="preserve"> </w:t>
        </w:r>
      </w:ins>
      <w:r>
        <w:t>with financial data analysis, like employing filtering techniques to enhance price prediction accuracy for government bonds. I've come to appreciate the indispensable role of mathematics within the intricate landscape of financial trading, further reinforcing my pursuit of mathematical proficiency in optimizing modern trading methodologies</w:t>
      </w:r>
      <w:del w:id="26" w:author="Chris Tablet" w:date="2024-01-02T09:30:00Z">
        <w:r w:rsidDel="00487002">
          <w:delText xml:space="preserve"> through the learning process</w:delText>
        </w:r>
      </w:del>
      <w:r>
        <w:t>.</w:t>
      </w:r>
    </w:p>
    <w:p w14:paraId="459153EB" w14:textId="77777777" w:rsidR="00155E5F" w:rsidRDefault="00155E5F">
      <w:pPr>
        <w:pStyle w:val="dingdocnormal"/>
      </w:pPr>
    </w:p>
    <w:p w14:paraId="734D3FDA" w14:textId="2373698A" w:rsidR="00155E5F" w:rsidRDefault="00536C89">
      <w:pPr>
        <w:pStyle w:val="dingdocnormal"/>
      </w:pPr>
      <w:del w:id="27" w:author="Chris Tablet" w:date="2024-01-02T09:30:00Z">
        <w:r w:rsidDel="00487002">
          <w:delText>In the future,</w:delText>
        </w:r>
      </w:del>
      <w:ins w:id="28" w:author="Chris Tablet" w:date="2024-01-02T09:30:00Z">
        <w:r w:rsidR="00487002">
          <w:t>My highest aspiration</w:t>
        </w:r>
      </w:ins>
      <w:r>
        <w:t xml:space="preserve"> </w:t>
      </w:r>
      <w:del w:id="29" w:author="Chris Tablet" w:date="2024-01-02T09:30:00Z">
        <w:r w:rsidDel="00487002">
          <w:delText>I aspire</w:delText>
        </w:r>
      </w:del>
      <w:ins w:id="30" w:author="Chris Tablet" w:date="2024-01-02T09:30:00Z">
        <w:r w:rsidR="00487002">
          <w:t>is</w:t>
        </w:r>
      </w:ins>
      <w:r>
        <w:t xml:space="preserve"> to explain everything in the universe with mathematics. </w:t>
      </w:r>
    </w:p>
    <w:p w14:paraId="75977418" w14:textId="77777777" w:rsidR="00155E5F" w:rsidRDefault="00155E5F">
      <w:pPr>
        <w:pStyle w:val="dingdocnormal"/>
      </w:pPr>
    </w:p>
    <w:p w14:paraId="4E4DBE1F" w14:textId="77777777" w:rsidR="00155E5F" w:rsidRDefault="00155E5F">
      <w:pPr>
        <w:pStyle w:val="dingdocnormal"/>
      </w:pPr>
    </w:p>
    <w:p w14:paraId="1783796A" w14:textId="77777777" w:rsidR="00155E5F" w:rsidRDefault="00155E5F">
      <w:pPr>
        <w:pStyle w:val="dingdocnormal"/>
      </w:pPr>
    </w:p>
    <w:p w14:paraId="29D59C4B" w14:textId="77777777" w:rsidR="00155E5F" w:rsidRDefault="00155E5F">
      <w:pPr>
        <w:pStyle w:val="dingdocnormal"/>
      </w:pPr>
    </w:p>
    <w:p w14:paraId="02D9B959" w14:textId="77777777" w:rsidR="00155E5F" w:rsidRDefault="00155E5F">
      <w:pPr>
        <w:pStyle w:val="dingdocnormal"/>
      </w:pPr>
    </w:p>
    <w:p w14:paraId="75A84579" w14:textId="77777777" w:rsidR="00155E5F" w:rsidRDefault="00155E5F">
      <w:pPr>
        <w:pStyle w:val="dingdocnormal"/>
      </w:pPr>
    </w:p>
    <w:p w14:paraId="537E315D" w14:textId="77777777" w:rsidR="00155E5F" w:rsidRDefault="00155E5F">
      <w:pPr>
        <w:pStyle w:val="dingdocnormal"/>
      </w:pPr>
    </w:p>
    <w:p w14:paraId="2B3897AD" w14:textId="77777777" w:rsidR="00155E5F" w:rsidRDefault="00536C89">
      <w:pPr>
        <w:pStyle w:val="dingdocnormal"/>
        <w:rPr>
          <w:rFonts w:ascii="Times New Roman" w:hAnsi="Times New Roman" w:cs="Times New Roman"/>
          <w:color w:val="FF0000"/>
        </w:rPr>
      </w:pPr>
      <w:r>
        <w:rPr>
          <w:rFonts w:ascii="Times New Roman" w:hAnsi="Times New Roman" w:cs="Times New Roman"/>
          <w:color w:val="FF0000"/>
        </w:rPr>
        <w:t xml:space="preserve">2.Many students pursue college for a specific degree, career opportunity or personal goal. Whichever it may be, </w:t>
      </w:r>
      <w:r>
        <w:rPr>
          <w:rFonts w:ascii="Times New Roman" w:hAnsi="Times New Roman" w:cs="Times New Roman"/>
          <w:color w:val="FF0000"/>
          <w:u w:val="single"/>
        </w:rPr>
        <w:t>learning will be critical to achieve your ultimate goal</w:t>
      </w:r>
      <w:r>
        <w:rPr>
          <w:rFonts w:ascii="Times New Roman" w:hAnsi="Times New Roman" w:cs="Times New Roman"/>
          <w:color w:val="FF0000"/>
        </w:rPr>
        <w:t xml:space="preserve">. As you think ahead to the process of learning during your college years, how will you define a successful college experience? </w:t>
      </w:r>
      <w:r>
        <w:rPr>
          <w:rFonts w:ascii="Times New Roman" w:hAnsi="Times New Roman" w:cs="Times New Roman"/>
          <w:color w:val="FF0000"/>
          <w:highlight w:val="yellow"/>
        </w:rPr>
        <w:t xml:space="preserve">(300 word </w:t>
      </w:r>
      <w:proofErr w:type="gramStart"/>
      <w:r>
        <w:rPr>
          <w:rFonts w:ascii="Times New Roman" w:hAnsi="Times New Roman" w:cs="Times New Roman"/>
          <w:color w:val="FF0000"/>
          <w:highlight w:val="yellow"/>
        </w:rPr>
        <w:t>maximum)*</w:t>
      </w:r>
      <w:proofErr w:type="gramEnd"/>
    </w:p>
    <w:p w14:paraId="351F87FD" w14:textId="77777777" w:rsidR="00536C89" w:rsidRPr="00536C89" w:rsidRDefault="00536C89">
      <w:pPr>
        <w:pStyle w:val="dingdocnormal"/>
      </w:pPr>
    </w:p>
    <w:p w14:paraId="15B0BAF9" w14:textId="0D816D63" w:rsidR="00155E5F" w:rsidRDefault="00536C89">
      <w:pPr>
        <w:pStyle w:val="dingdocnormal"/>
      </w:pPr>
      <w:commentRangeStart w:id="31"/>
      <w:del w:id="32" w:author="Chris Tablet" w:date="2024-01-02T09:31:00Z">
        <w:r w:rsidDel="00487002">
          <w:delText>From my perspective</w:delText>
        </w:r>
      </w:del>
      <w:commentRangeEnd w:id="31"/>
      <w:r w:rsidR="00487002">
        <w:rPr>
          <w:rStyle w:val="a9"/>
        </w:rPr>
        <w:commentReference w:id="31"/>
      </w:r>
      <w:del w:id="33" w:author="Chris Tablet" w:date="2024-01-02T09:31:00Z">
        <w:r w:rsidDel="00487002">
          <w:delText xml:space="preserve">, </w:delText>
        </w:r>
      </w:del>
      <w:r>
        <w:t xml:space="preserve">I value the opportunity of interdisciplinary </w:t>
      </w:r>
      <w:commentRangeStart w:id="34"/>
      <w:ins w:id="35" w:author="Chris Tablet" w:date="2024-01-02T09:32:00Z">
        <w:r w:rsidR="00487002">
          <w:t>studies</w:t>
        </w:r>
        <w:commentRangeEnd w:id="34"/>
        <w:r w:rsidR="00487002">
          <w:rPr>
            <w:rStyle w:val="a9"/>
          </w:rPr>
          <w:commentReference w:id="34"/>
        </w:r>
        <w:r w:rsidR="00487002">
          <w:t xml:space="preserve"> </w:t>
        </w:r>
      </w:ins>
      <w:r>
        <w:t xml:space="preserve">as the most important </w:t>
      </w:r>
      <w:del w:id="36" w:author="Chris Tablet" w:date="2024-01-02T09:32:00Z">
        <w:r w:rsidDel="00487002">
          <w:delText xml:space="preserve">value </w:delText>
        </w:r>
      </w:del>
      <w:ins w:id="37" w:author="Chris Tablet" w:date="2024-01-02T09:32:00Z">
        <w:r w:rsidR="00487002">
          <w:t xml:space="preserve">aspect </w:t>
        </w:r>
      </w:ins>
      <w:r>
        <w:t>of a university experience. Mathematics serves as a foundational pillar upon which I've built an appreciation for various fields, including business analytics in economic</w:t>
      </w:r>
      <w:ins w:id="38" w:author="Chris Tablet" w:date="2024-01-02T09:33:00Z">
        <w:r w:rsidR="00487002">
          <w:t>s</w:t>
        </w:r>
      </w:ins>
      <w:r>
        <w:t xml:space="preserve">. I find my motivation of studying a subject by combining it with different field of study. </w:t>
      </w:r>
    </w:p>
    <w:p w14:paraId="38018F91" w14:textId="77777777" w:rsidR="00155E5F" w:rsidRDefault="00155E5F">
      <w:pPr>
        <w:pStyle w:val="dingdocnormal"/>
      </w:pPr>
    </w:p>
    <w:p w14:paraId="2EED6E7D" w14:textId="77777777" w:rsidR="00155E5F" w:rsidRDefault="00536C89">
      <w:pPr>
        <w:pStyle w:val="dingdocnormal"/>
      </w:pPr>
      <w:r>
        <w:t>For me, I find immense motivation in exploring subjects by intertwining them with diverse areas of study. This approach not only enhances my understanding of each discipline individually but also unveils the powerful synergies that arise when merging different realms of knowledge.</w:t>
      </w:r>
    </w:p>
    <w:p w14:paraId="65B48FD1" w14:textId="77777777" w:rsidR="00155E5F" w:rsidRDefault="00155E5F">
      <w:pPr>
        <w:pStyle w:val="dingdocnormal"/>
      </w:pPr>
    </w:p>
    <w:p w14:paraId="5AFE4008" w14:textId="77777777" w:rsidR="00155E5F" w:rsidRDefault="00536C89">
      <w:pPr>
        <w:pStyle w:val="dingdocnormal"/>
      </w:pPr>
      <w:r>
        <w:t xml:space="preserve">Just as Pythagoras said, there is geometry in the humming of the strings. I realized this </w:t>
      </w:r>
      <w:commentRangeStart w:id="39"/>
      <w:r>
        <w:t>什么</w:t>
      </w:r>
      <w:commentRangeEnd w:id="39"/>
      <w:r w:rsidR="00487002">
        <w:rPr>
          <w:rStyle w:val="a9"/>
        </w:rPr>
        <w:commentReference w:id="39"/>
      </w:r>
      <w:r>
        <w:t xml:space="preserve"> when I participated in the Space City Competition, organized by NASA. In the Asian Regional Finals, my team used the Lagrange method to calculate the position of the perigee. To fully understand the method, I employed advanced knowledge of mathematical modeling, potential functions and integration methods. I also built various mathematical models to predict the economic trend of the city, providing a more promising development presentation.</w:t>
      </w:r>
    </w:p>
    <w:p w14:paraId="66EB5D74" w14:textId="77777777" w:rsidR="00155E5F" w:rsidRDefault="00155E5F">
      <w:pPr>
        <w:pStyle w:val="dingdocnormal"/>
      </w:pPr>
    </w:p>
    <w:p w14:paraId="6E6D1037" w14:textId="400318A5" w:rsidR="00155E5F" w:rsidRDefault="00536C89">
      <w:pPr>
        <w:pStyle w:val="dingdocnormal"/>
      </w:pPr>
      <w:r>
        <w:t xml:space="preserve">Pythagoras also said that there is music in the spacing of the spheres. </w:t>
      </w:r>
      <w:del w:id="40" w:author="Chris Tablet" w:date="2024-01-02T09:37:00Z">
        <w:r w:rsidDel="00487002">
          <w:delText xml:space="preserve"> I aim m</w:delText>
        </w:r>
      </w:del>
      <w:ins w:id="41" w:author="Chris Tablet" w:date="2024-01-02T09:37:00Z">
        <w:r w:rsidR="00487002">
          <w:t>M</w:t>
        </w:r>
      </w:ins>
      <w:r>
        <w:t xml:space="preserve">y research direction </w:t>
      </w:r>
      <w:del w:id="42" w:author="Chris Tablet" w:date="2024-01-02T09:37:00Z">
        <w:r w:rsidDel="00487002">
          <w:delText xml:space="preserve">for </w:delText>
        </w:r>
      </w:del>
      <w:ins w:id="43" w:author="Chris Tablet" w:date="2024-01-02T09:37:00Z">
        <w:r w:rsidR="00487002">
          <w:t xml:space="preserve">is aimed at earning an </w:t>
        </w:r>
      </w:ins>
      <w:r>
        <w:t xml:space="preserve">MSBA </w:t>
      </w:r>
      <w:del w:id="44" w:author="Chris Tablet" w:date="2024-01-02T09:37:00Z">
        <w:r w:rsidDel="00487002">
          <w:delText xml:space="preserve">studying </w:delText>
        </w:r>
      </w:del>
      <w:r>
        <w:t xml:space="preserve">toward </w:t>
      </w:r>
      <w:del w:id="45" w:author="Chris Tablet" w:date="2024-01-02T09:37:00Z">
        <w:r w:rsidDel="00487002">
          <w:delText>Mathmatics</w:delText>
        </w:r>
      </w:del>
      <w:ins w:id="46" w:author="Chris Tablet" w:date="2024-01-02T09:37:00Z">
        <w:r w:rsidR="00487002">
          <w:t>Mathematics</w:t>
        </w:r>
      </w:ins>
      <w:r>
        <w:t xml:space="preserve"> and Finance, </w:t>
      </w:r>
      <w:del w:id="47" w:author="Chris Tablet" w:date="2024-01-02T09:38:00Z">
        <w:r w:rsidDel="00487002">
          <w:delText xml:space="preserve">while </w:delText>
        </w:r>
      </w:del>
      <w:ins w:id="48" w:author="Chris Tablet" w:date="2024-01-02T09:38:00Z">
        <w:r w:rsidR="00487002">
          <w:t xml:space="preserve">with </w:t>
        </w:r>
      </w:ins>
      <w:r>
        <w:t xml:space="preserve">the MSBA program at the Tepper School of Business </w:t>
      </w:r>
      <w:ins w:id="49" w:author="Chris Tablet" w:date="2024-01-02T09:38:00Z">
        <w:r w:rsidR="00487002">
          <w:t xml:space="preserve">being </w:t>
        </w:r>
      </w:ins>
      <w:r>
        <w:t>especially appeal</w:t>
      </w:r>
      <w:del w:id="50" w:author="Chris Tablet" w:date="2024-01-02T09:38:00Z">
        <w:r w:rsidDel="00487002">
          <w:delText>s</w:delText>
        </w:r>
      </w:del>
      <w:ins w:id="51" w:author="Chris Tablet" w:date="2024-01-02T09:38:00Z">
        <w:r w:rsidR="00487002">
          <w:t>ing</w:t>
        </w:r>
      </w:ins>
      <w:r>
        <w:t xml:space="preserve"> to me.</w:t>
      </w:r>
    </w:p>
    <w:p w14:paraId="69140F74" w14:textId="77777777" w:rsidR="00155E5F" w:rsidRDefault="00155E5F">
      <w:pPr>
        <w:pStyle w:val="dingdocnormal"/>
      </w:pPr>
    </w:p>
    <w:p w14:paraId="41A1D08C" w14:textId="6B5050BA" w:rsidR="00155E5F" w:rsidRDefault="00536C89">
      <w:pPr>
        <w:pStyle w:val="dingdocnormal"/>
      </w:pPr>
      <w:r>
        <w:t xml:space="preserve">CMU's interdisciplinary </w:t>
      </w:r>
      <w:del w:id="52" w:author="Chris Tablet" w:date="2024-01-02T09:38:00Z">
        <w:r w:rsidDel="006E4A47">
          <w:delText xml:space="preserve">studying </w:delText>
        </w:r>
      </w:del>
      <w:r>
        <w:t>opportunit</w:t>
      </w:r>
      <w:ins w:id="53" w:author="Chris Tablet" w:date="2024-01-02T09:38:00Z">
        <w:r w:rsidR="006E4A47">
          <w:t>ies</w:t>
        </w:r>
      </w:ins>
      <w:del w:id="54" w:author="Chris Tablet" w:date="2024-01-02T09:38:00Z">
        <w:r w:rsidDel="006E4A47">
          <w:delText>y</w:delText>
        </w:r>
      </w:del>
      <w:r>
        <w:t xml:space="preserve"> </w:t>
      </w:r>
      <w:del w:id="55" w:author="Chris Tablet" w:date="2024-01-02T09:38:00Z">
        <w:r w:rsidDel="006E4A47">
          <w:delText>that gets</w:delText>
        </w:r>
      </w:del>
      <w:ins w:id="56" w:author="Chris Tablet" w:date="2024-01-02T09:38:00Z">
        <w:r w:rsidR="006E4A47">
          <w:t>qualifies</w:t>
        </w:r>
      </w:ins>
      <w:r>
        <w:t xml:space="preserve"> me </w:t>
      </w:r>
      <w:del w:id="57" w:author="Chris Tablet" w:date="2024-01-02T09:38:00Z">
        <w:r w:rsidDel="006E4A47">
          <w:delText xml:space="preserve">qualified </w:delText>
        </w:r>
      </w:del>
      <w:r>
        <w:t xml:space="preserve">to appreciate the beauty of Mathematics, to immerse myself into the realm described by Pythagoras. If I am able to acquire such an ability, I </w:t>
      </w:r>
      <w:ins w:id="58" w:author="Chris Tablet" w:date="2024-01-02T09:39:00Z">
        <w:r w:rsidR="006E4A47">
          <w:t xml:space="preserve">will </w:t>
        </w:r>
      </w:ins>
      <w:r>
        <w:t xml:space="preserve">see my college journey as successful. </w:t>
      </w:r>
    </w:p>
    <w:p w14:paraId="77CA6AEA" w14:textId="77777777" w:rsidR="00155E5F" w:rsidRDefault="00155E5F">
      <w:pPr>
        <w:pStyle w:val="dingdocnormal"/>
      </w:pPr>
    </w:p>
    <w:p w14:paraId="2B748DF7" w14:textId="77777777" w:rsidR="00155E5F" w:rsidRDefault="00155E5F">
      <w:pPr>
        <w:pStyle w:val="dingdocnormal"/>
      </w:pPr>
    </w:p>
    <w:p w14:paraId="3177196B" w14:textId="77777777" w:rsidR="00155E5F" w:rsidRDefault="00155E5F">
      <w:pPr>
        <w:pStyle w:val="dingdocnormal"/>
      </w:pPr>
    </w:p>
    <w:p w14:paraId="4116EBCC" w14:textId="77777777" w:rsidR="00155E5F" w:rsidRDefault="00155E5F">
      <w:pPr>
        <w:pStyle w:val="dingdocnormal"/>
      </w:pPr>
    </w:p>
    <w:p w14:paraId="2760C75B" w14:textId="77777777" w:rsidR="00155E5F" w:rsidRDefault="00155E5F">
      <w:pPr>
        <w:pStyle w:val="dingdocnormal"/>
      </w:pPr>
    </w:p>
    <w:p w14:paraId="46CCA428" w14:textId="77777777" w:rsidR="00155E5F" w:rsidRDefault="00155E5F">
      <w:pPr>
        <w:pStyle w:val="dingdocnormal"/>
      </w:pPr>
    </w:p>
    <w:p w14:paraId="33C271EB" w14:textId="77777777" w:rsidR="00155E5F" w:rsidRDefault="00155E5F">
      <w:pPr>
        <w:pStyle w:val="dingdocnormal"/>
      </w:pPr>
    </w:p>
    <w:p w14:paraId="4599009D" w14:textId="77777777" w:rsidR="00155E5F" w:rsidRDefault="00155E5F">
      <w:pPr>
        <w:pStyle w:val="dingdocnormal"/>
      </w:pPr>
    </w:p>
    <w:p w14:paraId="19B96260" w14:textId="77777777" w:rsidR="00155E5F" w:rsidRDefault="00155E5F">
      <w:pPr>
        <w:pStyle w:val="dingdocnormal"/>
      </w:pPr>
    </w:p>
    <w:p w14:paraId="77FFC075" w14:textId="77777777" w:rsidR="00155E5F" w:rsidRDefault="00536C89">
      <w:pPr>
        <w:pStyle w:val="dingdocnormal"/>
      </w:pPr>
      <w:r>
        <w:rPr>
          <w:rFonts w:ascii="Times New Roman" w:hAnsi="Times New Roman"/>
          <w:color w:val="FF0000"/>
        </w:rPr>
        <w:t xml:space="preserve">Consider your application as a whole. What do you personally want to emphasize about your application for the admission committee’s consideration? Highlight something that’s important to you or something you haven’t had a chance to share. Tell us, don’t show us (no websites please). </w:t>
      </w:r>
      <w:r>
        <w:rPr>
          <w:rFonts w:ascii="Times New Roman" w:hAnsi="Times New Roman"/>
          <w:color w:val="FF0000"/>
          <w:highlight w:val="yellow"/>
        </w:rPr>
        <w:t xml:space="preserve">(300 word </w:t>
      </w:r>
      <w:proofErr w:type="gramStart"/>
      <w:r>
        <w:rPr>
          <w:rFonts w:ascii="Times New Roman" w:hAnsi="Times New Roman"/>
          <w:color w:val="FF0000"/>
          <w:highlight w:val="yellow"/>
        </w:rPr>
        <w:t>maximum)*</w:t>
      </w:r>
      <w:proofErr w:type="gramEnd"/>
    </w:p>
    <w:p w14:paraId="29874290" w14:textId="77777777" w:rsidR="00155E5F" w:rsidRDefault="00155E5F">
      <w:pPr>
        <w:pStyle w:val="dingdocnormal"/>
      </w:pPr>
    </w:p>
    <w:p w14:paraId="4511641B" w14:textId="1428913E" w:rsidR="00155E5F" w:rsidRDefault="00536C89">
      <w:pPr>
        <w:pStyle w:val="dingdocnormal"/>
      </w:pPr>
      <w:del w:id="59" w:author="Chris Tablet" w:date="2024-01-02T09:39:00Z">
        <w:r w:rsidDel="006E4A47">
          <w:delText xml:space="preserve">Since my early childhood. </w:delText>
        </w:r>
      </w:del>
      <w:r>
        <w:t>Different kinds of plane models have dominated my st</w:t>
      </w:r>
      <w:del w:id="60" w:author="Chris Tablet" w:date="2024-01-02T09:39:00Z">
        <w:r w:rsidDel="006E4A47">
          <w:delText>o</w:delText>
        </w:r>
      </w:del>
      <w:ins w:id="61" w:author="Chris Tablet" w:date="2024-01-02T09:39:00Z">
        <w:r w:rsidR="006E4A47">
          <w:t>u</w:t>
        </w:r>
      </w:ins>
      <w:r>
        <w:t xml:space="preserve">dy desk. Whether it's the iconic blue and white stripes of KLM, the bold red and white swoop of Virgin Atlantic, or the vibrant patterns of ANA's Star Wars-themed jets, each livery tells a story. </w:t>
      </w:r>
      <w:del w:id="62" w:author="Chris Tablet" w:date="2024-01-02T09:43:00Z">
        <w:r w:rsidDel="006E4A47">
          <w:delText xml:space="preserve"> </w:delText>
        </w:r>
      </w:del>
      <w:r>
        <w:t xml:space="preserve">It has long transcended from a simple hobby to an inseparable part of my life. </w:t>
      </w:r>
    </w:p>
    <w:p w14:paraId="473A38D3" w14:textId="77777777" w:rsidR="00155E5F" w:rsidRDefault="00155E5F">
      <w:pPr>
        <w:pStyle w:val="dingdocnormal"/>
      </w:pPr>
    </w:p>
    <w:p w14:paraId="1FA2C867" w14:textId="276D219B" w:rsidR="00155E5F" w:rsidRDefault="00536C89">
      <w:pPr>
        <w:pStyle w:val="dingdocnormal"/>
      </w:pPr>
      <w:del w:id="63" w:author="Chris Tablet" w:date="2024-01-02T09:43:00Z">
        <w:r w:rsidDel="006E4A47">
          <w:delText xml:space="preserve">Particularly, </w:delText>
        </w:r>
      </w:del>
      <w:r>
        <w:t>I am most adept at crafting model planes, and I perceive it as an art form that perfectly resonates with my inner passion for pursuing precision and creativity. Beyond the acts of piecing together different parts of the models, I delved deeper into the intricacies of drawing rough sketches, refining my design, meticulously adding details to each gear, and so much more. I could spend a whole day sitting in front of my desk, just to overcome some designing or building difficulties.</w:t>
      </w:r>
    </w:p>
    <w:p w14:paraId="42EED16A" w14:textId="77777777" w:rsidR="00155E5F" w:rsidRDefault="00155E5F">
      <w:pPr>
        <w:pStyle w:val="dingdocnormal"/>
      </w:pPr>
    </w:p>
    <w:p w14:paraId="5EE4999C" w14:textId="726C8AAA" w:rsidR="00155E5F" w:rsidRDefault="00536C89">
      <w:pPr>
        <w:pStyle w:val="dingdocnormal"/>
      </w:pPr>
      <w:r>
        <w:t xml:space="preserve">When designing a plane model, I </w:t>
      </w:r>
      <w:commentRangeStart w:id="64"/>
      <w:del w:id="65" w:author="Chris Tablet" w:date="2024-01-02T09:44:00Z">
        <w:r w:rsidDel="006E4A47">
          <w:delText xml:space="preserve">delve </w:delText>
        </w:r>
      </w:del>
      <w:commentRangeEnd w:id="64"/>
      <w:r w:rsidR="006E4A47">
        <w:rPr>
          <w:rStyle w:val="a9"/>
        </w:rPr>
        <w:commentReference w:id="64"/>
      </w:r>
      <w:ins w:id="66" w:author="Chris Tablet" w:date="2024-01-02T09:44:00Z">
        <w:r w:rsidR="006E4A47">
          <w:t xml:space="preserve">pour </w:t>
        </w:r>
      </w:ins>
      <w:del w:id="67" w:author="Chris Tablet" w:date="2024-01-02T09:44:00Z">
        <w:r w:rsidDel="006E4A47">
          <w:delText xml:space="preserve">into </w:delText>
        </w:r>
      </w:del>
      <w:ins w:id="68" w:author="Chris Tablet" w:date="2024-01-02T09:44:00Z">
        <w:r w:rsidR="006E4A47">
          <w:t xml:space="preserve">over </w:t>
        </w:r>
      </w:ins>
      <w:r>
        <w:t xml:space="preserve">the specifics of dimensions, wings, engines, and landing gear, infusing each design with my creative touch. My proudest work is a meticulously crafted Lufthansa Boeing 747-400, built in a 1:400 scale. I designed it in a way that I have never tried before, which is giving every part of the model a mortise and a joint to let them interlock </w:t>
      </w:r>
      <w:del w:id="69" w:author="Chris Tablet" w:date="2024-01-02T09:45:00Z">
        <w:r w:rsidDel="006E4A47">
          <w:delText>thenselves</w:delText>
        </w:r>
      </w:del>
      <w:ins w:id="70" w:author="Chris Tablet" w:date="2024-01-02T09:45:00Z">
        <w:r w:rsidR="006E4A47">
          <w:t>themselves</w:t>
        </w:r>
      </w:ins>
      <w:r>
        <w:t xml:space="preserve">, rather than using tapes or glues to stick the parts altogether. Before making the landing gear, I researched the details of the shape, size, design, wheel diameter, the arrangement of the landing gears and many other aspects to represent the original plane structure to the greatest extent. </w:t>
      </w:r>
    </w:p>
    <w:p w14:paraId="02E5E82B" w14:textId="77777777" w:rsidR="00155E5F" w:rsidRDefault="00155E5F">
      <w:pPr>
        <w:pStyle w:val="dingdocnormal"/>
      </w:pPr>
    </w:p>
    <w:p w14:paraId="49085BB7" w14:textId="77777777" w:rsidR="00155E5F" w:rsidRDefault="00536C89">
      <w:pPr>
        <w:pStyle w:val="dingdocnormal"/>
      </w:pPr>
      <w:r>
        <w:t>Designing liveries is about encapsulating the essence of these carriers in a visual narrative that spans the aircraft's exterior. It's more than just graphic design; it's a tribute to the legacy and character of these airlines, transforming a metal canvas into a flying emblem of their identity</w:t>
      </w:r>
      <w:commentRangeStart w:id="71"/>
      <w:r>
        <w:t>.</w:t>
      </w:r>
      <w:commentRangeEnd w:id="71"/>
      <w:r w:rsidR="006E4A47">
        <w:rPr>
          <w:rStyle w:val="a9"/>
        </w:rPr>
        <w:commentReference w:id="71"/>
      </w:r>
    </w:p>
    <w:p w14:paraId="60B347C2" w14:textId="77777777" w:rsidR="00155E5F" w:rsidRDefault="00155E5F">
      <w:pPr>
        <w:pStyle w:val="dingdocnormal"/>
      </w:pPr>
    </w:p>
    <w:p w14:paraId="58D4CADF" w14:textId="77777777" w:rsidR="00155E5F" w:rsidRDefault="00155E5F">
      <w:pPr>
        <w:pStyle w:val="dingdocnormal"/>
      </w:pPr>
    </w:p>
    <w:p w14:paraId="7677AE57" w14:textId="77777777" w:rsidR="00155E5F" w:rsidRDefault="00155E5F">
      <w:pPr>
        <w:pStyle w:val="dingdocnormal"/>
      </w:pPr>
    </w:p>
    <w:p w14:paraId="68683DEF" w14:textId="77777777" w:rsidR="00155E5F" w:rsidRDefault="00155E5F">
      <w:pPr>
        <w:pStyle w:val="dingdocnormal"/>
      </w:pPr>
    </w:p>
    <w:sectPr w:rsidR="00155E5F">
      <w:pgSz w:w="13380" w:h="16905"/>
      <w:pgMar w:top="1440" w:right="1080" w:bottom="1440" w:left="1080" w:header="850" w:footer="99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ris Tablet" w:date="2024-01-02T09:22:00Z" w:initials="CT">
    <w:p w14:paraId="7027CE11" w14:textId="10B7FECA" w:rsidR="002F667C" w:rsidRDefault="002F667C">
      <w:pPr>
        <w:pStyle w:val="aa"/>
      </w:pPr>
      <w:r>
        <w:rPr>
          <w:rStyle w:val="a9"/>
        </w:rPr>
        <w:annotationRef/>
      </w:r>
      <w:r>
        <w:t>Word gives a blue squiggly line, but it is correct.</w:t>
      </w:r>
    </w:p>
  </w:comment>
  <w:comment w:id="7" w:author="Chris Tablet" w:date="2024-01-02T09:23:00Z" w:initials="CT">
    <w:p w14:paraId="649C2AFC" w14:textId="77777777" w:rsidR="002F667C" w:rsidRDefault="002F667C">
      <w:pPr>
        <w:pStyle w:val="aa"/>
      </w:pPr>
      <w:r>
        <w:rPr>
          <w:rStyle w:val="a9"/>
        </w:rPr>
        <w:annotationRef/>
      </w:r>
      <w:r>
        <w:t>Categorization = US English</w:t>
      </w:r>
    </w:p>
    <w:p w14:paraId="011021A4" w14:textId="447ACE7F" w:rsidR="002F667C" w:rsidRDefault="002F667C">
      <w:pPr>
        <w:pStyle w:val="aa"/>
      </w:pPr>
      <w:proofErr w:type="spellStart"/>
      <w:r>
        <w:t>Categorisation</w:t>
      </w:r>
      <w:proofErr w:type="spellEnd"/>
      <w:r>
        <w:t xml:space="preserve"> = correct English :P</w:t>
      </w:r>
    </w:p>
  </w:comment>
  <w:comment w:id="10" w:author="Chris Tablet" w:date="2024-01-02T09:24:00Z" w:initials="CT">
    <w:p w14:paraId="64AD5A81" w14:textId="26AF34EC" w:rsidR="002F667C" w:rsidRDefault="002F667C">
      <w:pPr>
        <w:pStyle w:val="aa"/>
      </w:pPr>
      <w:r>
        <w:rPr>
          <w:rStyle w:val="a9"/>
        </w:rPr>
        <w:annotationRef/>
      </w:r>
      <w:r>
        <w:t>Visualization or simulation? Computer modelling?</w:t>
      </w:r>
    </w:p>
  </w:comment>
  <w:comment w:id="15" w:author="Chris Tablet" w:date="2024-01-02T09:27:00Z" w:initials="CT">
    <w:p w14:paraId="4C24A3D6" w14:textId="54448978" w:rsidR="002F667C" w:rsidRDefault="002F667C">
      <w:pPr>
        <w:pStyle w:val="aa"/>
      </w:pPr>
      <w:r>
        <w:rPr>
          <w:rStyle w:val="a9"/>
        </w:rPr>
        <w:annotationRef/>
      </w:r>
      <w:r>
        <w:t>I don’t understand what you mean here.</w:t>
      </w:r>
    </w:p>
  </w:comment>
  <w:comment w:id="31" w:author="Chris Tablet" w:date="2024-01-02T09:31:00Z" w:initials="CT">
    <w:p w14:paraId="61FAC5CC" w14:textId="2AAD3EC4" w:rsidR="00487002" w:rsidRDefault="00487002">
      <w:pPr>
        <w:pStyle w:val="aa"/>
      </w:pPr>
      <w:r>
        <w:rPr>
          <w:rStyle w:val="a9"/>
        </w:rPr>
        <w:annotationRef/>
      </w:r>
      <w:r>
        <w:t xml:space="preserve">This is not </w:t>
      </w:r>
      <w:proofErr w:type="spellStart"/>
      <w:r>
        <w:t>Toefl</w:t>
      </w:r>
      <w:proofErr w:type="spellEnd"/>
      <w:r>
        <w:t>.</w:t>
      </w:r>
    </w:p>
  </w:comment>
  <w:comment w:id="34" w:author="Chris Tablet" w:date="2024-01-02T09:32:00Z" w:initials="CT">
    <w:p w14:paraId="478DD197" w14:textId="4E7029C6" w:rsidR="00487002" w:rsidRDefault="00487002">
      <w:pPr>
        <w:pStyle w:val="aa"/>
      </w:pPr>
      <w:r>
        <w:rPr>
          <w:rStyle w:val="a9"/>
        </w:rPr>
        <w:annotationRef/>
      </w:r>
      <w:r>
        <w:t>I guess this is what you meant.</w:t>
      </w:r>
    </w:p>
  </w:comment>
  <w:comment w:id="39" w:author="Chris Tablet" w:date="2024-01-02T09:35:00Z" w:initials="CT">
    <w:p w14:paraId="521A4FB4" w14:textId="2657B910" w:rsidR="00487002" w:rsidRDefault="00487002">
      <w:pPr>
        <w:pStyle w:val="aa"/>
      </w:pPr>
      <w:r>
        <w:rPr>
          <w:rStyle w:val="a9"/>
        </w:rPr>
        <w:annotationRef/>
      </w:r>
      <w:r>
        <w:t>Mr. Google translates this as “what”. But that does not make sense. Help me out here.</w:t>
      </w:r>
    </w:p>
  </w:comment>
  <w:comment w:id="64" w:author="Chris Tablet" w:date="2024-01-02T09:44:00Z" w:initials="CT">
    <w:p w14:paraId="32289D1E" w14:textId="60572F42" w:rsidR="006E4A47" w:rsidRDefault="006E4A47">
      <w:pPr>
        <w:pStyle w:val="aa"/>
      </w:pPr>
      <w:r>
        <w:rPr>
          <w:rStyle w:val="a9"/>
        </w:rPr>
        <w:annotationRef/>
      </w:r>
      <w:r>
        <w:t>Too much delving. You’re going awaken a Balrog.</w:t>
      </w:r>
    </w:p>
  </w:comment>
  <w:comment w:id="71" w:author="Chris Tablet" w:date="2024-01-02T09:48:00Z" w:initials="CT">
    <w:p w14:paraId="0FCFAB81" w14:textId="4F91DB61" w:rsidR="006E4A47" w:rsidRDefault="006E4A47">
      <w:pPr>
        <w:pStyle w:val="aa"/>
      </w:pPr>
      <w:r>
        <w:rPr>
          <w:rStyle w:val="a9"/>
        </w:rPr>
        <w:annotationRef/>
      </w:r>
      <w:r>
        <w:t>Beautiful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7CE11" w15:done="0"/>
  <w15:commentEx w15:paraId="011021A4" w15:done="0"/>
  <w15:commentEx w15:paraId="64AD5A81" w15:done="0"/>
  <w15:commentEx w15:paraId="4C24A3D6" w15:done="0"/>
  <w15:commentEx w15:paraId="61FAC5CC" w15:done="0"/>
  <w15:commentEx w15:paraId="478DD197" w15:done="0"/>
  <w15:commentEx w15:paraId="521A4FB4" w15:done="0"/>
  <w15:commentEx w15:paraId="32289D1E" w15:done="0"/>
  <w15:commentEx w15:paraId="0FCFA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31B28" w16cex:dateUtc="2024-01-02T01:22:00Z"/>
  <w16cex:commentExtensible w16cex:durableId="40D82254" w16cex:dateUtc="2024-01-02T01:23:00Z"/>
  <w16cex:commentExtensible w16cex:durableId="1A387E19" w16cex:dateUtc="2024-01-02T01:24:00Z"/>
  <w16cex:commentExtensible w16cex:durableId="70FA08FE" w16cex:dateUtc="2024-01-02T01:27:00Z"/>
  <w16cex:commentExtensible w16cex:durableId="030FBA49" w16cex:dateUtc="2024-01-02T01:31:00Z"/>
  <w16cex:commentExtensible w16cex:durableId="748E5DA6" w16cex:dateUtc="2024-01-02T01:32:00Z"/>
  <w16cex:commentExtensible w16cex:durableId="421C9125" w16cex:dateUtc="2024-01-02T01:35:00Z"/>
  <w16cex:commentExtensible w16cex:durableId="0BADED1A" w16cex:dateUtc="2024-01-02T01:44:00Z"/>
  <w16cex:commentExtensible w16cex:durableId="4CCA5F1F" w16cex:dateUtc="2024-01-02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7CE11" w16cid:durableId="38731B28"/>
  <w16cid:commentId w16cid:paraId="011021A4" w16cid:durableId="40D82254"/>
  <w16cid:commentId w16cid:paraId="64AD5A81" w16cid:durableId="1A387E19"/>
  <w16cid:commentId w16cid:paraId="4C24A3D6" w16cid:durableId="70FA08FE"/>
  <w16cid:commentId w16cid:paraId="61FAC5CC" w16cid:durableId="030FBA49"/>
  <w16cid:commentId w16cid:paraId="478DD197" w16cid:durableId="748E5DA6"/>
  <w16cid:commentId w16cid:paraId="521A4FB4" w16cid:durableId="421C9125"/>
  <w16cid:commentId w16cid:paraId="32289D1E" w16cid:durableId="0BADED1A"/>
  <w16cid:commentId w16cid:paraId="0FCFAB81" w16cid:durableId="4CCA5F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376C" w14:textId="77777777" w:rsidR="00BD5A6F" w:rsidRDefault="00BD5A6F" w:rsidP="002F667C">
      <w:r>
        <w:separator/>
      </w:r>
    </w:p>
  </w:endnote>
  <w:endnote w:type="continuationSeparator" w:id="0">
    <w:p w14:paraId="5ECBDF68" w14:textId="77777777" w:rsidR="00BD5A6F" w:rsidRDefault="00BD5A6F" w:rsidP="002F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D6F7" w14:textId="77777777" w:rsidR="00BD5A6F" w:rsidRDefault="00BD5A6F" w:rsidP="002F667C">
      <w:r>
        <w:separator/>
      </w:r>
    </w:p>
  </w:footnote>
  <w:footnote w:type="continuationSeparator" w:id="0">
    <w:p w14:paraId="37427F12" w14:textId="77777777" w:rsidR="00BD5A6F" w:rsidRDefault="00BD5A6F" w:rsidP="002F6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7736"/>
    <w:multiLevelType w:val="multilevel"/>
    <w:tmpl w:val="4058EA8C"/>
    <w:lvl w:ilvl="0">
      <w:start w:val="1"/>
      <w:numFmt w:val="decimal"/>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937928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Tablet">
    <w15:presenceInfo w15:providerId="Windows Live" w15:userId="752e73e292ac26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5F"/>
    <w:rsid w:val="00155E5F"/>
    <w:rsid w:val="0020744E"/>
    <w:rsid w:val="002F667C"/>
    <w:rsid w:val="00444F4F"/>
    <w:rsid w:val="00487002"/>
    <w:rsid w:val="00536C89"/>
    <w:rsid w:val="006E4A47"/>
    <w:rsid w:val="00745347"/>
    <w:rsid w:val="00BD5A6F"/>
    <w:rsid w:val="00E61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FB49A"/>
  <w15:docId w15:val="{9EAB0614-93AB-4240-A288-D700BD4E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pPr>
      <w:keepNext/>
      <w:keepLines/>
      <w:spacing w:before="348" w:after="210"/>
      <w:outlineLvl w:val="0"/>
    </w:pPr>
    <w:rPr>
      <w:b/>
      <w:sz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style>
  <w:style w:type="paragraph" w:customStyle="1" w:styleId="dingdocnormal">
    <w:name w:val="dingdocnormal"/>
  </w:style>
  <w:style w:type="paragraph" w:styleId="a4">
    <w:name w:val="header"/>
    <w:basedOn w:val="a"/>
    <w:link w:val="a5"/>
    <w:uiPriority w:val="99"/>
    <w:unhideWhenUsed/>
    <w:rsid w:val="002F667C"/>
    <w:pPr>
      <w:tabs>
        <w:tab w:val="center" w:pos="4680"/>
        <w:tab w:val="right" w:pos="9360"/>
      </w:tabs>
    </w:pPr>
  </w:style>
  <w:style w:type="character" w:customStyle="1" w:styleId="a5">
    <w:name w:val="页眉 字符"/>
    <w:basedOn w:val="a0"/>
    <w:link w:val="a4"/>
    <w:uiPriority w:val="99"/>
    <w:rsid w:val="002F667C"/>
  </w:style>
  <w:style w:type="paragraph" w:styleId="a6">
    <w:name w:val="footer"/>
    <w:basedOn w:val="a"/>
    <w:link w:val="a7"/>
    <w:uiPriority w:val="99"/>
    <w:unhideWhenUsed/>
    <w:rsid w:val="002F667C"/>
    <w:pPr>
      <w:tabs>
        <w:tab w:val="center" w:pos="4680"/>
        <w:tab w:val="right" w:pos="9360"/>
      </w:tabs>
    </w:pPr>
  </w:style>
  <w:style w:type="character" w:customStyle="1" w:styleId="a7">
    <w:name w:val="页脚 字符"/>
    <w:basedOn w:val="a0"/>
    <w:link w:val="a6"/>
    <w:uiPriority w:val="99"/>
    <w:rsid w:val="002F667C"/>
  </w:style>
  <w:style w:type="paragraph" w:styleId="a8">
    <w:name w:val="Revision"/>
    <w:hidden/>
    <w:uiPriority w:val="99"/>
    <w:semiHidden/>
    <w:rsid w:val="002F667C"/>
  </w:style>
  <w:style w:type="character" w:styleId="a9">
    <w:name w:val="annotation reference"/>
    <w:basedOn w:val="a0"/>
    <w:uiPriority w:val="99"/>
    <w:semiHidden/>
    <w:unhideWhenUsed/>
    <w:rsid w:val="002F667C"/>
    <w:rPr>
      <w:sz w:val="16"/>
      <w:szCs w:val="16"/>
    </w:rPr>
  </w:style>
  <w:style w:type="paragraph" w:styleId="aa">
    <w:name w:val="annotation text"/>
    <w:basedOn w:val="a"/>
    <w:link w:val="ab"/>
    <w:uiPriority w:val="99"/>
    <w:semiHidden/>
    <w:unhideWhenUsed/>
    <w:rsid w:val="002F667C"/>
    <w:rPr>
      <w:sz w:val="20"/>
    </w:rPr>
  </w:style>
  <w:style w:type="character" w:customStyle="1" w:styleId="ab">
    <w:name w:val="批注文字 字符"/>
    <w:basedOn w:val="a0"/>
    <w:link w:val="aa"/>
    <w:uiPriority w:val="99"/>
    <w:semiHidden/>
    <w:rsid w:val="002F667C"/>
    <w:rPr>
      <w:sz w:val="20"/>
    </w:rPr>
  </w:style>
  <w:style w:type="paragraph" w:styleId="ac">
    <w:name w:val="annotation subject"/>
    <w:basedOn w:val="aa"/>
    <w:next w:val="aa"/>
    <w:link w:val="ad"/>
    <w:uiPriority w:val="99"/>
    <w:semiHidden/>
    <w:unhideWhenUsed/>
    <w:rsid w:val="002F667C"/>
    <w:rPr>
      <w:b/>
      <w:bCs/>
    </w:rPr>
  </w:style>
  <w:style w:type="character" w:customStyle="1" w:styleId="ad">
    <w:name w:val="批注主题 字符"/>
    <w:basedOn w:val="ab"/>
    <w:link w:val="ac"/>
    <w:uiPriority w:val="99"/>
    <w:semiHidden/>
    <w:rsid w:val="002F667C"/>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DE2D0-89BF-4681-A66D-68D86AE4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DingTalk</dc:creator>
  <dc:description>DingTalk Document</dc:description>
  <cp:lastModifiedBy>Xiran Lin</cp:lastModifiedBy>
  <cp:revision>3</cp:revision>
  <dcterms:created xsi:type="dcterms:W3CDTF">2024-01-02T03:34:00Z</dcterms:created>
  <dcterms:modified xsi:type="dcterms:W3CDTF">2024-01-02T03:34:00Z</dcterms:modified>
  <dc:language>ZN_CH</dc:language>
</cp:coreProperties>
</file>