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779C" w14:textId="6F852C87" w:rsidR="00775F40" w:rsidRPr="00763679" w:rsidRDefault="009360B0" w:rsidP="00BB7A04">
      <w:r w:rsidRPr="00763679">
        <w:t>Since childhood, I have had a strong interest in numbers</w:t>
      </w:r>
      <w:r w:rsidR="00267F5E">
        <w:t xml:space="preserve">, </w:t>
      </w:r>
      <w:ins w:id="0" w:author="祁 Yakin" w:date="2023-06-19T20:57:00Z">
        <w:r w:rsidR="006541BF" w:rsidRPr="006541BF">
          <w:t>as evidenced by how quickly I can memorize phone numbers and my habit of summing and decomposing them into prime numbers</w:t>
        </w:r>
      </w:ins>
      <w:r w:rsidR="00EE7C9C">
        <w:t xml:space="preserve">. </w:t>
      </w:r>
      <w:r w:rsidR="00486B4B" w:rsidRPr="00763679">
        <w:t>As I</w:t>
      </w:r>
      <w:ins w:id="1" w:author="祁 Yakin" w:date="2023-06-19T20:58:00Z">
        <w:r w:rsidR="006541BF">
          <w:t xml:space="preserve"> </w:t>
        </w:r>
        <w:r w:rsidR="006541BF" w:rsidRPr="006541BF">
          <w:t>have grown</w:t>
        </w:r>
      </w:ins>
      <w:r w:rsidR="00486B4B" w:rsidRPr="00763679">
        <w:t xml:space="preserve"> older, I have been exposed to various subjects, such as robotics, programming, statistics, and engineering</w:t>
      </w:r>
      <w:r w:rsidR="005C0C23">
        <w:t>,</w:t>
      </w:r>
      <w:ins w:id="2" w:author="祁 Yakin" w:date="2023-06-19T20:58:00Z">
        <w:r w:rsidR="006541BF" w:rsidRPr="006541BF">
          <w:t xml:space="preserve"> all of which</w:t>
        </w:r>
      </w:ins>
      <w:r w:rsidR="005C0C23">
        <w:t xml:space="preserve"> </w:t>
      </w:r>
      <w:r w:rsidR="00486B4B" w:rsidRPr="00763679">
        <w:t>require data analysis. In recent years, with the development of computing power</w:t>
      </w:r>
      <w:r w:rsidR="00486B4B" w:rsidRPr="00763679">
        <w:rPr>
          <w:rFonts w:hint="eastAsia"/>
        </w:rPr>
        <w:t>,</w:t>
      </w:r>
      <w:r w:rsidR="00486B4B" w:rsidRPr="00763679">
        <w:t xml:space="preserve"> artificial intelligence based on data science has impacted every aspect of our lives. </w:t>
      </w:r>
      <w:r w:rsidR="00763679" w:rsidRPr="00CB7554">
        <w:t>As a result, data science has become</w:t>
      </w:r>
      <w:ins w:id="3" w:author="祁 Yakin" w:date="2023-06-19T20:58:00Z">
        <w:r w:rsidR="006541BF" w:rsidRPr="006541BF">
          <w:t xml:space="preserve"> critical to</w:t>
        </w:r>
      </w:ins>
      <w:r w:rsidR="00763679" w:rsidRPr="00CB7554">
        <w:t xml:space="preserve"> many industries and could be seen as the foundation of the fourth industrial revolution.</w:t>
      </w:r>
      <w:r w:rsidR="00763679" w:rsidRPr="00267F5E">
        <w:t xml:space="preserve"> </w:t>
      </w:r>
      <w:r w:rsidR="00486B4B" w:rsidRPr="00763679">
        <w:t>As an interdisciplinary field that combines statistics, computer science</w:t>
      </w:r>
      <w:ins w:id="4" w:author="祁 Yakin" w:date="2023-06-19T19:56:00Z">
        <w:r w:rsidR="00521767">
          <w:rPr>
            <w:rFonts w:hint="eastAsia"/>
          </w:rPr>
          <w:t>，</w:t>
        </w:r>
      </w:ins>
      <w:r w:rsidR="00486B4B" w:rsidRPr="00763679">
        <w:t xml:space="preserve"> and engineering, the prospects of its development fascinate me.</w:t>
      </w:r>
    </w:p>
    <w:p w14:paraId="360FA7E5" w14:textId="251E0BEC" w:rsidR="009360B0" w:rsidRPr="00763679" w:rsidRDefault="009360B0" w:rsidP="00BB7A04"/>
    <w:p w14:paraId="3ACCD128" w14:textId="789252C7" w:rsidR="001C2D95" w:rsidRPr="00763679" w:rsidRDefault="001C2D95" w:rsidP="00BB7A04">
      <w:pPr>
        <w:widowControl/>
      </w:pPr>
      <w:r w:rsidRPr="00763679">
        <w:t>During my spare time, I</w:t>
      </w:r>
      <w:ins w:id="5" w:author="祁 Yakin" w:date="2023-06-19T20:58:00Z">
        <w:r w:rsidR="006541BF" w:rsidRPr="006541BF">
          <w:t xml:space="preserve"> completed</w:t>
        </w:r>
      </w:ins>
      <w:r w:rsidRPr="00763679">
        <w:t xml:space="preserve"> an introductory course in data science and collaborated with classmates on a case study </w:t>
      </w:r>
      <w:ins w:id="6" w:author="祁 Yakin" w:date="2023-06-19T19:57:00Z">
        <w:r w:rsidR="00521767">
          <w:rPr>
            <w:rFonts w:hint="eastAsia"/>
          </w:rPr>
          <w:t>about</w:t>
        </w:r>
      </w:ins>
      <w:r w:rsidR="00EE7C9C">
        <w:t xml:space="preserve"> </w:t>
      </w:r>
      <w:r w:rsidRPr="00763679">
        <w:t>the identification and categorization of coins using computer visualization techniques.</w:t>
      </w:r>
      <w:ins w:id="7" w:author="祁 Yakin" w:date="2023-06-19T20:58:00Z">
        <w:r w:rsidR="006541BF" w:rsidRPr="006541BF">
          <w:t xml:space="preserve"> Our paper, "Brazilian Coin Counter Research Report", discussed a coin identification and validation model based on the AlexNet convolutional model. </w:t>
        </w:r>
      </w:ins>
      <w:r w:rsidRPr="00763679">
        <w:t xml:space="preserve"> Through this experience, I gained a comprehensive understanding of the application of data science, from data collection and classification to building convolutional neural </w:t>
      </w:r>
      <w:proofErr w:type="gramStart"/>
      <w:r w:rsidRPr="00763679">
        <w:t>network(</w:t>
      </w:r>
      <w:proofErr w:type="gramEnd"/>
      <w:r w:rsidRPr="00763679">
        <w:t>CNN) models and</w:t>
      </w:r>
      <w:ins w:id="8" w:author="祁 Yakin" w:date="2023-06-19T20:58:00Z">
        <w:r w:rsidR="006541BF" w:rsidRPr="006541BF">
          <w:t xml:space="preserve"> conducting</w:t>
        </w:r>
      </w:ins>
      <w:r w:rsidRPr="00763679">
        <w:t xml:space="preserve"> data analysis</w:t>
      </w:r>
      <w:ins w:id="9" w:author="祁 Yakin" w:date="2023-06-19T20:59:00Z">
        <w:r w:rsidR="006541BF">
          <w:t xml:space="preserve"> </w:t>
        </w:r>
        <w:r w:rsidR="006541BF" w:rsidRPr="006541BF">
          <w:t>with</w:t>
        </w:r>
      </w:ins>
      <w:r w:rsidR="00EE7C9C">
        <w:t xml:space="preserve"> </w:t>
      </w:r>
      <w:r w:rsidRPr="00763679">
        <w:t>Python programming.</w:t>
      </w:r>
      <w:r w:rsidR="009C4799" w:rsidRPr="00763679">
        <w:t xml:space="preserve"> </w:t>
      </w:r>
    </w:p>
    <w:p w14:paraId="5E80AF1D" w14:textId="6AA6E4A0" w:rsidR="001C2D95" w:rsidRPr="009E6C86" w:rsidRDefault="001C2D95" w:rsidP="00BB7A04"/>
    <w:p w14:paraId="1F9DBD79" w14:textId="6A2B090B" w:rsidR="009C4799" w:rsidRPr="00763679" w:rsidRDefault="009C4799" w:rsidP="00BB7A04">
      <w:r w:rsidRPr="00763679">
        <w:t>In this process, I realize</w:t>
      </w:r>
      <w:r w:rsidR="009E6C86">
        <w:rPr>
          <w:rFonts w:hint="eastAsia"/>
        </w:rPr>
        <w:t>d</w:t>
      </w:r>
      <w:r w:rsidRPr="00763679">
        <w:t xml:space="preserve"> that my previous understanding of data science was limited to algorithms and programming. However, </w:t>
      </w:r>
      <w:r w:rsidR="009E6C86">
        <w:t>data</w:t>
      </w:r>
      <w:r w:rsidR="00685C1B">
        <w:t xml:space="preserve"> </w:t>
      </w:r>
      <w:r w:rsidRPr="00763679">
        <w:t xml:space="preserve">collection and </w:t>
      </w:r>
      <w:r w:rsidR="009E6C86">
        <w:t xml:space="preserve">labeling </w:t>
      </w:r>
      <w:r w:rsidRPr="00763679">
        <w:t xml:space="preserve">form the cornerstone of this process. Having a clear and logical dataset is crucial for </w:t>
      </w:r>
      <w:r w:rsidR="009E6C86" w:rsidRPr="00CB7554">
        <w:t xml:space="preserve">accelerating </w:t>
      </w:r>
      <w:r w:rsidRPr="00763679">
        <w:t>learning by computers.</w:t>
      </w:r>
      <w:r w:rsidR="00604BBB" w:rsidRPr="00763679">
        <w:t xml:space="preserve"> </w:t>
      </w:r>
    </w:p>
    <w:p w14:paraId="52D87F6D" w14:textId="77777777" w:rsidR="009C4799" w:rsidRPr="00763679" w:rsidRDefault="009C4799" w:rsidP="00BB7A04"/>
    <w:p w14:paraId="0CBC34EE" w14:textId="490B6006" w:rsidR="001C2D95" w:rsidRPr="00763679" w:rsidRDefault="009C4799" w:rsidP="00BB7A04">
      <w:r w:rsidRPr="00763679">
        <w:t xml:space="preserve">On the other </w:t>
      </w:r>
      <w:r w:rsidR="009E6C86">
        <w:rPr>
          <w:rFonts w:hint="eastAsia"/>
        </w:rPr>
        <w:t>hand</w:t>
      </w:r>
      <w:r w:rsidR="009E6C86">
        <w:t xml:space="preserve">, </w:t>
      </w:r>
      <w:r w:rsidRPr="00763679">
        <w:t xml:space="preserve">I </w:t>
      </w:r>
      <w:ins w:id="10" w:author="祁 Yakin" w:date="2023-06-19T20:10:00Z">
        <w:r w:rsidR="00762C23">
          <w:t>found</w:t>
        </w:r>
        <w:r w:rsidR="00762C23" w:rsidRPr="00763679">
          <w:t xml:space="preserve"> </w:t>
        </w:r>
      </w:ins>
      <w:r w:rsidRPr="00763679">
        <w:t xml:space="preserve">that </w:t>
      </w:r>
      <w:r w:rsidR="001C2D95" w:rsidRPr="00763679">
        <w:t xml:space="preserve">CNNs heavily rely on matrix operations, such as convolutional filters, which extract features from complex datasets. </w:t>
      </w:r>
      <w:ins w:id="11" w:author="祁 Yakin" w:date="2023-06-19T20:10:00Z">
        <w:r w:rsidR="00E35ED9">
          <w:t>M</w:t>
        </w:r>
      </w:ins>
      <w:r w:rsidR="001C2D95" w:rsidRPr="00763679">
        <w:t xml:space="preserve">athematical principles like linear transformations and matrix factorizations underpin the efficacy of CNNs. I first studied </w:t>
      </w:r>
      <w:r w:rsidR="009E6C86">
        <w:t xml:space="preserve">linear algebra </w:t>
      </w:r>
      <w:r w:rsidR="001C2D95" w:rsidRPr="00763679">
        <w:t xml:space="preserve">during my ACT course but did not fully understand its significance in applied scenarios. But during the big data project, I </w:t>
      </w:r>
      <w:ins w:id="12" w:author="祁 Yakin" w:date="2023-06-19T20:12:00Z">
        <w:r w:rsidR="00762C23">
          <w:t xml:space="preserve">was </w:t>
        </w:r>
      </w:ins>
      <w:r w:rsidR="001C2D95" w:rsidRPr="00763679">
        <w:t>amazed by the powerfulness of it and would like to learn more about linear algebra systematically in my future university study.</w:t>
      </w:r>
    </w:p>
    <w:p w14:paraId="61CBC7D1" w14:textId="77777777" w:rsidR="008A6B42" w:rsidRPr="00763679" w:rsidRDefault="008A6B42" w:rsidP="00BB7A04"/>
    <w:p w14:paraId="1D387F25" w14:textId="1AFCAB7E" w:rsidR="009360B0" w:rsidRPr="00763679" w:rsidRDefault="006541BF" w:rsidP="00BB7A04">
      <w:ins w:id="13" w:author="祁 Yakin" w:date="2023-06-19T21:00:00Z">
        <w:r w:rsidRPr="006541BF">
          <w:t>Solid mathematical skills are essential for data research</w:t>
        </w:r>
      </w:ins>
      <w:r w:rsidR="003405C1" w:rsidRPr="00763679">
        <w:t>, so I have actively participated in various mathematical competitions</w:t>
      </w:r>
      <w:r w:rsidR="003405C1" w:rsidRPr="00763679">
        <w:rPr>
          <w:rFonts w:hint="eastAsia"/>
        </w:rPr>
        <w:t>.</w:t>
      </w:r>
      <w:r w:rsidR="003405C1" w:rsidRPr="00763679">
        <w:t xml:space="preserve"> </w:t>
      </w:r>
      <w:ins w:id="14" w:author="祁 Yakin" w:date="2023-06-19T21:01:00Z">
        <w:r w:rsidRPr="006541BF">
          <w:t>I have challenged myself to solve problems ranging</w:t>
        </w:r>
        <w:r>
          <w:t xml:space="preserve"> f</w:t>
        </w:r>
      </w:ins>
      <w:r w:rsidR="009360B0" w:rsidRPr="00763679">
        <w:t xml:space="preserve">rom number theory to functions, geometry to probability. I remember once when preparing for the AMC, </w:t>
      </w:r>
      <w:ins w:id="15" w:author="祁 Yakin" w:date="2023-06-19T21:02:00Z">
        <w:r>
          <w:t>o</w:t>
        </w:r>
        <w:r w:rsidRPr="006541BF">
          <w:t>ne particularly memorable problem</w:t>
        </w:r>
        <w:r>
          <w:t xml:space="preserve"> </w:t>
        </w:r>
      </w:ins>
      <w:r w:rsidR="009360B0" w:rsidRPr="00763679">
        <w:t>asked for the probability of getting an odd number before all even numbers appeared once.</w:t>
      </w:r>
      <w:r w:rsidR="00BB7A04">
        <w:t xml:space="preserve"> </w:t>
      </w:r>
      <w:r w:rsidR="009E6C86" w:rsidRPr="00CB7554">
        <w:t>I was consumed by the problem and ended up skipping dinner</w:t>
      </w:r>
      <w:r w:rsidR="009360B0" w:rsidRPr="00763679">
        <w:t xml:space="preserve">, but the feeling of satisfaction after finally arriving at the correct answer before going to bed was incomparable. From permutation and combination in elementary school math Olympiad to conditional probability in high school, such problems have sparked my great interest in </w:t>
      </w:r>
      <w:r w:rsidR="001C2D95" w:rsidRPr="00763679">
        <w:t>data</w:t>
      </w:r>
      <w:r w:rsidR="009360B0" w:rsidRPr="00763679">
        <w:t xml:space="preserve"> and statistics</w:t>
      </w:r>
      <w:ins w:id="16" w:author="祁 Yakin" w:date="2023-06-19T21:00:00Z">
        <w:r>
          <w:t>.</w:t>
        </w:r>
      </w:ins>
    </w:p>
    <w:p w14:paraId="11F48770" w14:textId="05FE9640" w:rsidR="009360B0" w:rsidRPr="006541BF" w:rsidRDefault="009360B0" w:rsidP="00BB7A04"/>
    <w:p w14:paraId="12D6D64A" w14:textId="67F80E2C" w:rsidR="00705FE4" w:rsidRPr="00763679" w:rsidRDefault="00BF0807" w:rsidP="00BB7A04">
      <w:r w:rsidRPr="00763679">
        <w:t xml:space="preserve">After </w:t>
      </w:r>
      <w:ins w:id="17" w:author="祁 Yakin" w:date="2023-06-19T21:05:00Z">
        <w:r w:rsidR="00604C8A" w:rsidRPr="00604C8A">
          <w:t>acquiring a solid foundation in mathematics</w:t>
        </w:r>
      </w:ins>
      <w:r w:rsidRPr="00763679">
        <w:t>,</w:t>
      </w:r>
      <w:ins w:id="18" w:author="祁 Yakin" w:date="2023-06-19T21:06:00Z">
        <w:r w:rsidR="00604C8A" w:rsidRPr="00604C8A">
          <w:t xml:space="preserve"> I eagerly sought opportunities to apply theoretical knowledge to real-world research</w:t>
        </w:r>
        <w:r w:rsidR="00604C8A">
          <w:t>,</w:t>
        </w:r>
      </w:ins>
      <w:r w:rsidRPr="00763679">
        <w:t xml:space="preserve"> so I was </w:t>
      </w:r>
      <w:ins w:id="19" w:author="祁 Yakin" w:date="2023-06-19T21:06:00Z">
        <w:r w:rsidR="00604C8A" w:rsidRPr="00604C8A">
          <w:t>privileged</w:t>
        </w:r>
        <w:r w:rsidR="00604C8A">
          <w:t xml:space="preserve"> </w:t>
        </w:r>
      </w:ins>
      <w:r w:rsidRPr="00763679">
        <w:t xml:space="preserve">to participate in </w:t>
      </w:r>
      <w:r w:rsidR="00705FE4" w:rsidRPr="00763679">
        <w:t xml:space="preserve">the Space City Competition, a global event organized by NASA. In the Asian regional finals, we were tasked with using the Lagrange method to calculate the position of the perigee. The principle </w:t>
      </w:r>
      <w:r w:rsidR="00705FE4" w:rsidRPr="00763679">
        <w:lastRenderedPageBreak/>
        <w:t xml:space="preserve">behind it is based on the condition of force equilibrium for a mass in a gravitational field potential field. </w:t>
      </w:r>
      <w:ins w:id="20" w:author="祁 Yakin" w:date="2023-06-19T21:08:00Z">
        <w:r w:rsidR="00604C8A" w:rsidRPr="00604C8A">
          <w:t>During the competition</w:t>
        </w:r>
        <w:r w:rsidR="00604C8A">
          <w:t>, o</w:t>
        </w:r>
      </w:ins>
      <w:r w:rsidR="00705FE4" w:rsidRPr="00763679">
        <w:t xml:space="preserve">ur team </w:t>
      </w:r>
      <w:ins w:id="21" w:author="祁 Yakin" w:date="2023-06-19T21:08:00Z">
        <w:r w:rsidR="00604C8A" w:rsidRPr="00604C8A">
          <w:t>employed</w:t>
        </w:r>
      </w:ins>
      <w:r w:rsidR="00EE7C9C">
        <w:t xml:space="preserve"> </w:t>
      </w:r>
      <w:r w:rsidR="00705FE4" w:rsidRPr="00763679">
        <w:t>mathematical modeling and</w:t>
      </w:r>
      <w:r w:rsidR="002721C7" w:rsidRPr="00763679">
        <w:t xml:space="preserve"> </w:t>
      </w:r>
      <w:r w:rsidR="00705FE4" w:rsidRPr="00763679">
        <w:t>equation-solving techniques to determine the location of the Lagrange points during the competition.</w:t>
      </w:r>
      <w:r w:rsidRPr="00763679">
        <w:t xml:space="preserve"> </w:t>
      </w:r>
      <w:r w:rsidR="00705FE4" w:rsidRPr="00763679">
        <w:t xml:space="preserve">Concepts such as potential functions and integration methods in mathematics </w:t>
      </w:r>
      <w:ins w:id="22" w:author="祁 Yakin" w:date="2023-06-19T21:09:00Z">
        <w:r w:rsidR="00604C8A" w:rsidRPr="00604C8A">
          <w:t>proved pivotal</w:t>
        </w:r>
        <w:r w:rsidR="00604C8A">
          <w:t xml:space="preserve"> </w:t>
        </w:r>
      </w:ins>
      <w:r w:rsidR="00705FE4" w:rsidRPr="00763679">
        <w:t>in practical applications</w:t>
      </w:r>
      <w:r w:rsidR="00D11E03" w:rsidRPr="00763679">
        <w:rPr>
          <w:rFonts w:hint="eastAsia"/>
        </w:rPr>
        <w:t>.</w:t>
      </w:r>
      <w:r w:rsidR="00D11E03" w:rsidRPr="00763679">
        <w:t xml:space="preserve"> Meanwhile, data also play a key role in this research, and the combination of them reinforces the range of problems they can solve.</w:t>
      </w:r>
    </w:p>
    <w:p w14:paraId="4167567D" w14:textId="77777777" w:rsidR="008A6B42" w:rsidRPr="00763679" w:rsidRDefault="008A6B42" w:rsidP="00BB7A04"/>
    <w:p w14:paraId="5A931FE4" w14:textId="1E39F853" w:rsidR="008A6B42" w:rsidRPr="00763679" w:rsidRDefault="008A6B42" w:rsidP="00BB7A04">
      <w:r w:rsidRPr="00763679">
        <w:t xml:space="preserve">During my leisure time, I </w:t>
      </w:r>
      <w:ins w:id="23" w:author="祁 Yakin" w:date="2023-06-19T21:11:00Z">
        <w:r w:rsidR="00604C8A" w:rsidRPr="00604C8A">
          <w:t>indulge in</w:t>
        </w:r>
        <w:r w:rsidR="00604C8A">
          <w:t xml:space="preserve"> </w:t>
        </w:r>
      </w:ins>
      <w:r w:rsidRPr="00763679">
        <w:t>read</w:t>
      </w:r>
      <w:ins w:id="24" w:author="祁 Yakin" w:date="2023-06-19T21:11:00Z">
        <w:r w:rsidR="00604C8A">
          <w:t>ing</w:t>
        </w:r>
      </w:ins>
      <w:r w:rsidRPr="00763679">
        <w:t xml:space="preserve"> books about mathematics and its applications. Among them, "The Beauty of Mathematics" is one that I frequently browse through. What impressed me the most in the book was the example of using Hidden Markov Models for speech recognition. Speech recognition </w:t>
      </w:r>
      <w:r w:rsidR="009E6C86" w:rsidRPr="00CB7554">
        <w:t xml:space="preserve">encounters </w:t>
      </w:r>
      <w:r w:rsidRPr="00763679">
        <w:t>so many languages and contexts, and I have always been curious about how computers achieve semantic understanding. By learning from a large amount of speech data through such an intuitive and concise probability model, computers can gradually engage in conversations with humans. It</w:t>
      </w:r>
      <w:r w:rsidR="009E6C86">
        <w:t xml:space="preserve"> is</w:t>
      </w:r>
      <w:r w:rsidRPr="00763679">
        <w:t xml:space="preserve"> truly </w:t>
      </w:r>
      <w:r w:rsidR="00AD0AF8" w:rsidRPr="00763679">
        <w:t>fascinating.</w:t>
      </w:r>
      <w:r w:rsidR="00AD0AF8" w:rsidRPr="00913A72">
        <w:t xml:space="preserve"> Simultaneously</w:t>
      </w:r>
      <w:r w:rsidR="00783C3C" w:rsidRPr="00763679">
        <w:t>, I also realized that the accuracy of data is important for the training of the model, and the cleaning of these underlying data requires enough patience and care</w:t>
      </w:r>
      <w:r w:rsidR="00783C3C" w:rsidRPr="00763679">
        <w:rPr>
          <w:rFonts w:hint="eastAsia"/>
        </w:rPr>
        <w:t>.</w:t>
      </w:r>
      <w:r w:rsidR="00783C3C" w:rsidRPr="00763679">
        <w:t xml:space="preserve"> </w:t>
      </w:r>
    </w:p>
    <w:p w14:paraId="1C287194" w14:textId="77777777" w:rsidR="008A6B42" w:rsidRPr="00913A72" w:rsidRDefault="008A6B42" w:rsidP="00BB7A04"/>
    <w:p w14:paraId="6CFBF3AC" w14:textId="504D6655" w:rsidR="008A6B42" w:rsidRPr="00763679" w:rsidRDefault="008A6B42" w:rsidP="00BB7A04">
      <w:r w:rsidRPr="00763679">
        <w:t>I also enjoy building various models ranging from robots to paper models. It</w:t>
      </w:r>
      <w:ins w:id="25" w:author="祁 Yakin" w:date="2023-06-19T21:15:00Z">
        <w:r w:rsidR="00913A72">
          <w:t xml:space="preserve"> is</w:t>
        </w:r>
      </w:ins>
      <w:r w:rsidRPr="00763679">
        <w:t xml:space="preserve"> fascinating to take a pile of scattered materials and assemble them into a cohesive whole or transform a stack of paper into an airplane or a battleship</w:t>
      </w:r>
      <w:r w:rsidR="00783C3C" w:rsidRPr="00763679">
        <w:t xml:space="preserve">, which </w:t>
      </w:r>
      <w:r w:rsidR="009E6C86" w:rsidRPr="00CB7554">
        <w:t>fosters</w:t>
      </w:r>
      <w:r w:rsidR="00783C3C" w:rsidRPr="00763679">
        <w:t xml:space="preserve"> my attention to detail.</w:t>
      </w:r>
      <w:r w:rsidRPr="00763679">
        <w:t xml:space="preserve"> I often find myself engrossed in this work from morning till night, sitting in one place until I am satisfied with the final outcome.</w:t>
      </w:r>
    </w:p>
    <w:p w14:paraId="574D1510" w14:textId="77777777" w:rsidR="008A6B42" w:rsidRPr="00763679" w:rsidRDefault="008A6B42" w:rsidP="00BB7A04"/>
    <w:p w14:paraId="605A5511" w14:textId="5FE1A529" w:rsidR="00B2013A" w:rsidRPr="00763679" w:rsidRDefault="008A6B42" w:rsidP="00BB7A04">
      <w:r w:rsidRPr="00763679">
        <w:t xml:space="preserve">In the future, </w:t>
      </w:r>
      <w:r w:rsidR="00B2013A" w:rsidRPr="00763679">
        <w:t xml:space="preserve">I aspire to study Data Science and Engineering and apply it to industries such as finance upon graduation. Hong Kong, as an international financial center and a convergence of Eastern and Western civilizations, has always been a city I yearn for. The University of Hong Kong, being the top university in Asia, is my dream school. When I came across the webpage of the Musketeers Foundation Institute of Data Science and learned that the university considers it first of the ten research institutes in its technological development blueprint for the next decade, I was determined to apply for the Data Science and Engineering program. I hope to have the opportunity to study at the University of Hong Kong. Ultimately, my goal is to continue enjoying the pleasure that </w:t>
      </w:r>
      <w:r w:rsidR="00B2013A" w:rsidRPr="00763679">
        <w:rPr>
          <w:rFonts w:hint="eastAsia"/>
        </w:rPr>
        <w:t>data</w:t>
      </w:r>
      <w:r w:rsidR="00B2013A" w:rsidRPr="00763679">
        <w:t xml:space="preserve"> brings to my life.</w:t>
      </w:r>
    </w:p>
    <w:p w14:paraId="73295C57" w14:textId="10AC5418" w:rsidR="00E3718A" w:rsidRPr="00763679" w:rsidRDefault="00E3718A" w:rsidP="00BB7A04"/>
    <w:p w14:paraId="3E22CC73" w14:textId="77777777" w:rsidR="00B2013A" w:rsidRPr="00763679" w:rsidRDefault="00B2013A" w:rsidP="00BB7A04"/>
    <w:p w14:paraId="03D1C0BD" w14:textId="77777777" w:rsidR="00891275" w:rsidRPr="00763679" w:rsidRDefault="00891275" w:rsidP="00BB7A04">
      <w:r w:rsidRPr="00763679">
        <w:rPr>
          <w:rFonts w:hint="eastAsia"/>
        </w:rPr>
        <w:t>H</w:t>
      </w:r>
      <w:r w:rsidRPr="00763679">
        <w:t>KUST</w:t>
      </w:r>
    </w:p>
    <w:p w14:paraId="553ACE8C" w14:textId="61C430A3" w:rsidR="00933DBA" w:rsidRPr="00763679" w:rsidRDefault="00891275" w:rsidP="00BB7A04">
      <w:r w:rsidRPr="00763679">
        <w:t xml:space="preserve">The Hong Kong University of Science and Technology (HKUST), a </w:t>
      </w:r>
      <w:r w:rsidR="00D164B7" w:rsidRPr="00CB7554">
        <w:t xml:space="preserve">relatively new but highly reputable </w:t>
      </w:r>
      <w:r w:rsidRPr="00763679">
        <w:t xml:space="preserve">university known for its emphasis on science and engineering, holds a leading position in mathematics, statistics, computer science, engineering, and other fields in Asia. </w:t>
      </w:r>
      <w:r w:rsidR="00D164B7" w:rsidRPr="00CB7554">
        <w:t xml:space="preserve">I am enthusiastic about </w:t>
      </w:r>
      <w:r w:rsidRPr="00763679">
        <w:t>the opportunity to study Data Science and Technology at HKUST.</w:t>
      </w:r>
    </w:p>
    <w:p w14:paraId="13DAE4F8" w14:textId="77777777" w:rsidR="00891275" w:rsidRPr="00763679" w:rsidRDefault="00891275" w:rsidP="00BB7A04"/>
    <w:p w14:paraId="5E728C5E" w14:textId="12B07A03" w:rsidR="00933DBA" w:rsidRPr="00763679" w:rsidRDefault="00891275" w:rsidP="00BB7A04">
      <w:r w:rsidRPr="00763679">
        <w:t>CUHK</w:t>
      </w:r>
    </w:p>
    <w:p w14:paraId="1745878E" w14:textId="6C71F0AD" w:rsidR="00891275" w:rsidRPr="008A6B42" w:rsidRDefault="00891275" w:rsidP="00BB7A04">
      <w:r w:rsidRPr="00763679">
        <w:t>The Chinese University of Hong Kong (CUHK) is a leading institution in artificial intelligence and data science in Asia. The Mul</w:t>
      </w:r>
      <w:r w:rsidR="003C1C04" w:rsidRPr="00763679">
        <w:t>timedia Laboratory founded by Professor Xiaoou Tang</w:t>
      </w:r>
      <w:r w:rsidRPr="00763679">
        <w:t xml:space="preserve"> has been one of the world's leading laboratories in this field. It has nurtured industry-leading </w:t>
      </w:r>
      <w:r w:rsidRPr="00763679">
        <w:lastRenderedPageBreak/>
        <w:t xml:space="preserve">artificial intelligence companies </w:t>
      </w:r>
      <w:r w:rsidR="00D164B7">
        <w:t xml:space="preserve">like </w:t>
      </w:r>
      <w:r w:rsidRPr="00763679">
        <w:t>SenseTime and has produced top AI scholars</w:t>
      </w:r>
      <w:r w:rsidR="00B20026">
        <w:t>, including</w:t>
      </w:r>
      <w:r w:rsidRPr="00763679">
        <w:t xml:space="preserve"> </w:t>
      </w:r>
      <w:r w:rsidR="003C1C04" w:rsidRPr="00763679">
        <w:t>Dr</w:t>
      </w:r>
      <w:r w:rsidR="00B20026">
        <w:t>.</w:t>
      </w:r>
      <w:r w:rsidR="003C1C04" w:rsidRPr="00763679">
        <w:t xml:space="preserve"> Kaiming He</w:t>
      </w:r>
      <w:r w:rsidRPr="00763679">
        <w:t>. I am highly interested in the opportunity to study Computational Data Science at CUHK.</w:t>
      </w:r>
    </w:p>
    <w:sectPr w:rsidR="00891275" w:rsidRPr="008A6B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ADD47" w14:textId="77777777" w:rsidR="00D33C62" w:rsidRDefault="00D33C62" w:rsidP="009360B0">
      <w:r>
        <w:separator/>
      </w:r>
    </w:p>
  </w:endnote>
  <w:endnote w:type="continuationSeparator" w:id="0">
    <w:p w14:paraId="11876B0E" w14:textId="77777777" w:rsidR="00D33C62" w:rsidRDefault="00D33C62" w:rsidP="0093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A99EE" w14:textId="77777777" w:rsidR="00D33C62" w:rsidRDefault="00D33C62" w:rsidP="009360B0">
      <w:r>
        <w:separator/>
      </w:r>
    </w:p>
  </w:footnote>
  <w:footnote w:type="continuationSeparator" w:id="0">
    <w:p w14:paraId="02889F52" w14:textId="77777777" w:rsidR="00D33C62" w:rsidRDefault="00D33C62" w:rsidP="009360B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祁 Yakin">
    <w15:presenceInfo w15:providerId="Windows Live" w15:userId="abc82c5f10463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A0NTEwNjMyMTAwNTJV0lEKTi0uzszPAykwrgUA0LdoSywAAAA="/>
  </w:docVars>
  <w:rsids>
    <w:rsidRoot w:val="00BD1518"/>
    <w:rsid w:val="00021601"/>
    <w:rsid w:val="00110927"/>
    <w:rsid w:val="0013201C"/>
    <w:rsid w:val="00184777"/>
    <w:rsid w:val="001C2D95"/>
    <w:rsid w:val="00267F5E"/>
    <w:rsid w:val="002721C7"/>
    <w:rsid w:val="002E20C3"/>
    <w:rsid w:val="003405C1"/>
    <w:rsid w:val="003854FF"/>
    <w:rsid w:val="003908D6"/>
    <w:rsid w:val="003921AB"/>
    <w:rsid w:val="003A4031"/>
    <w:rsid w:val="003C1C04"/>
    <w:rsid w:val="003F3421"/>
    <w:rsid w:val="00435740"/>
    <w:rsid w:val="00482B95"/>
    <w:rsid w:val="00486B4B"/>
    <w:rsid w:val="004A0103"/>
    <w:rsid w:val="00503E57"/>
    <w:rsid w:val="00521767"/>
    <w:rsid w:val="00524BBF"/>
    <w:rsid w:val="00565283"/>
    <w:rsid w:val="005C0C23"/>
    <w:rsid w:val="00604BBB"/>
    <w:rsid w:val="00604C8A"/>
    <w:rsid w:val="00627CD2"/>
    <w:rsid w:val="006541BF"/>
    <w:rsid w:val="00685C1B"/>
    <w:rsid w:val="00690496"/>
    <w:rsid w:val="00705FE4"/>
    <w:rsid w:val="007508F1"/>
    <w:rsid w:val="00762C23"/>
    <w:rsid w:val="00763679"/>
    <w:rsid w:val="00780FBC"/>
    <w:rsid w:val="00783C3C"/>
    <w:rsid w:val="007B4414"/>
    <w:rsid w:val="007D5CF5"/>
    <w:rsid w:val="00853C50"/>
    <w:rsid w:val="00891275"/>
    <w:rsid w:val="00893EB8"/>
    <w:rsid w:val="008A6B42"/>
    <w:rsid w:val="00913A72"/>
    <w:rsid w:val="00933DBA"/>
    <w:rsid w:val="009360B0"/>
    <w:rsid w:val="00955A99"/>
    <w:rsid w:val="009C4799"/>
    <w:rsid w:val="009E6C86"/>
    <w:rsid w:val="00A4447B"/>
    <w:rsid w:val="00A732A4"/>
    <w:rsid w:val="00AD0AF8"/>
    <w:rsid w:val="00AE01B7"/>
    <w:rsid w:val="00B11BD1"/>
    <w:rsid w:val="00B20026"/>
    <w:rsid w:val="00B2013A"/>
    <w:rsid w:val="00B326D8"/>
    <w:rsid w:val="00BB7A04"/>
    <w:rsid w:val="00BD1518"/>
    <w:rsid w:val="00BD2631"/>
    <w:rsid w:val="00BF0807"/>
    <w:rsid w:val="00CB7554"/>
    <w:rsid w:val="00CC528B"/>
    <w:rsid w:val="00CF170B"/>
    <w:rsid w:val="00D11E03"/>
    <w:rsid w:val="00D164B7"/>
    <w:rsid w:val="00D33C62"/>
    <w:rsid w:val="00D435B4"/>
    <w:rsid w:val="00E10193"/>
    <w:rsid w:val="00E35ED9"/>
    <w:rsid w:val="00E3718A"/>
    <w:rsid w:val="00E56D6A"/>
    <w:rsid w:val="00E956D1"/>
    <w:rsid w:val="00EE7C9C"/>
    <w:rsid w:val="00F0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47892"/>
  <w15:chartTrackingRefBased/>
  <w15:docId w15:val="{A5D162D9-B680-4CB4-B29A-496B1F46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0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60B0"/>
    <w:rPr>
      <w:sz w:val="18"/>
      <w:szCs w:val="18"/>
    </w:rPr>
  </w:style>
  <w:style w:type="paragraph" w:styleId="a5">
    <w:name w:val="footer"/>
    <w:basedOn w:val="a"/>
    <w:link w:val="a6"/>
    <w:uiPriority w:val="99"/>
    <w:unhideWhenUsed/>
    <w:rsid w:val="009360B0"/>
    <w:pPr>
      <w:tabs>
        <w:tab w:val="center" w:pos="4153"/>
        <w:tab w:val="right" w:pos="8306"/>
      </w:tabs>
      <w:snapToGrid w:val="0"/>
      <w:jc w:val="left"/>
    </w:pPr>
    <w:rPr>
      <w:sz w:val="18"/>
      <w:szCs w:val="18"/>
    </w:rPr>
  </w:style>
  <w:style w:type="character" w:customStyle="1" w:styleId="a6">
    <w:name w:val="页脚 字符"/>
    <w:basedOn w:val="a0"/>
    <w:link w:val="a5"/>
    <w:uiPriority w:val="99"/>
    <w:rsid w:val="009360B0"/>
    <w:rPr>
      <w:sz w:val="18"/>
      <w:szCs w:val="18"/>
    </w:rPr>
  </w:style>
  <w:style w:type="paragraph" w:styleId="a7">
    <w:name w:val="Revision"/>
    <w:hidden/>
    <w:uiPriority w:val="99"/>
    <w:semiHidden/>
    <w:rsid w:val="00763679"/>
  </w:style>
  <w:style w:type="paragraph" w:styleId="a8">
    <w:name w:val="Balloon Text"/>
    <w:basedOn w:val="a"/>
    <w:link w:val="a9"/>
    <w:uiPriority w:val="99"/>
    <w:semiHidden/>
    <w:unhideWhenUsed/>
    <w:rsid w:val="00BD2631"/>
    <w:rPr>
      <w:sz w:val="18"/>
      <w:szCs w:val="18"/>
    </w:rPr>
  </w:style>
  <w:style w:type="character" w:customStyle="1" w:styleId="a9">
    <w:name w:val="批注框文本 字符"/>
    <w:basedOn w:val="a0"/>
    <w:link w:val="a8"/>
    <w:uiPriority w:val="99"/>
    <w:semiHidden/>
    <w:rsid w:val="00BD26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67430">
      <w:bodyDiv w:val="1"/>
      <w:marLeft w:val="0"/>
      <w:marRight w:val="0"/>
      <w:marTop w:val="0"/>
      <w:marBottom w:val="0"/>
      <w:divBdr>
        <w:top w:val="none" w:sz="0" w:space="0" w:color="auto"/>
        <w:left w:val="none" w:sz="0" w:space="0" w:color="auto"/>
        <w:bottom w:val="none" w:sz="0" w:space="0" w:color="auto"/>
        <w:right w:val="none" w:sz="0" w:space="0" w:color="auto"/>
      </w:divBdr>
      <w:divsChild>
        <w:div w:id="538519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 Xiran</cp:lastModifiedBy>
  <cp:revision>4</cp:revision>
  <dcterms:created xsi:type="dcterms:W3CDTF">2023-06-20T13:24:00Z</dcterms:created>
  <dcterms:modified xsi:type="dcterms:W3CDTF">2023-06-20T13:36:00Z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d66696b2ff9b5b3ca9f4e22ac1b295d04153b52eca6d9b0c4fd46f876fb3fe91</vt:lpwstr>
  </property>
</Properties>
</file>